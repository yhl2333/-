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8C61" w14:textId="77777777" w:rsidR="00327286" w:rsidRDefault="00327286" w:rsidP="00423C20">
      <w:pPr>
        <w:widowControl/>
        <w:ind w:firstLineChars="200" w:firstLine="420"/>
        <w:jc w:val="center"/>
        <w:rPr>
          <w:b/>
          <w:bCs/>
          <w:szCs w:val="21"/>
        </w:rPr>
      </w:pPr>
      <w:r w:rsidRPr="00C61AD8">
        <w:rPr>
          <w:rFonts w:hint="eastAsia"/>
          <w:b/>
          <w:bCs/>
          <w:szCs w:val="21"/>
        </w:rPr>
        <w:t>任务</w:t>
      </w:r>
      <w:r w:rsidRPr="00C61AD8">
        <w:rPr>
          <w:b/>
          <w:bCs/>
          <w:szCs w:val="21"/>
        </w:rPr>
        <w:t>11-1 OLED</w:t>
      </w:r>
      <w:r w:rsidRPr="00C61AD8">
        <w:rPr>
          <w:rFonts w:hint="eastAsia"/>
          <w:b/>
          <w:bCs/>
          <w:szCs w:val="21"/>
        </w:rPr>
        <w:t>显示实现中英文</w:t>
      </w:r>
    </w:p>
    <w:p w14:paraId="3015226B" w14:textId="77777777" w:rsidR="00327286" w:rsidRDefault="00327286" w:rsidP="00327286">
      <w:pPr>
        <w:ind w:firstLineChars="200" w:firstLine="420"/>
        <w:rPr>
          <w:szCs w:val="21"/>
        </w:rPr>
      </w:pPr>
      <w:r w:rsidRPr="00D44932">
        <w:rPr>
          <w:rFonts w:hint="eastAsia"/>
          <w:b/>
          <w:bCs/>
          <w:szCs w:val="21"/>
        </w:rPr>
        <w:t>任务描述</w:t>
      </w:r>
      <w:r w:rsidRPr="00B66CDA">
        <w:rPr>
          <w:rFonts w:hint="eastAsia"/>
          <w:szCs w:val="21"/>
        </w:rPr>
        <w:t>：本任</w:t>
      </w:r>
      <w:r>
        <w:rPr>
          <w:rFonts w:hint="eastAsia"/>
          <w:szCs w:val="21"/>
        </w:rPr>
        <w:t>要求</w:t>
      </w:r>
      <w:r w:rsidRPr="00B66CDA">
        <w:rPr>
          <w:rFonts w:hint="eastAsia"/>
          <w:szCs w:val="21"/>
        </w:rPr>
        <w:t>在O</w:t>
      </w:r>
      <w:r w:rsidRPr="00B66CDA">
        <w:rPr>
          <w:szCs w:val="21"/>
        </w:rPr>
        <w:t>LED</w:t>
      </w:r>
      <w:r w:rsidRPr="00B66CDA">
        <w:rPr>
          <w:rFonts w:hint="eastAsia"/>
          <w:szCs w:val="21"/>
        </w:rPr>
        <w:t>显示屏上</w:t>
      </w:r>
      <w:r>
        <w:rPr>
          <w:rFonts w:hint="eastAsia"/>
          <w:szCs w:val="21"/>
        </w:rPr>
        <w:t>的第2页</w:t>
      </w:r>
      <w:r w:rsidRPr="00B66CDA">
        <w:rPr>
          <w:rFonts w:hint="eastAsia"/>
          <w:szCs w:val="21"/>
        </w:rPr>
        <w:t>显示</w:t>
      </w:r>
      <w:r>
        <w:rPr>
          <w:rFonts w:hint="eastAsia"/>
          <w:szCs w:val="21"/>
        </w:rPr>
        <w:t>大小为1</w:t>
      </w:r>
      <w:r>
        <w:rPr>
          <w:szCs w:val="21"/>
        </w:rPr>
        <w:t>6*16</w:t>
      </w:r>
      <w:r>
        <w:rPr>
          <w:rFonts w:hint="eastAsia"/>
          <w:szCs w:val="21"/>
        </w:rPr>
        <w:t>的宋体</w:t>
      </w:r>
      <w:r w:rsidRPr="00B66CDA">
        <w:rPr>
          <w:rFonts w:hint="eastAsia"/>
          <w:szCs w:val="21"/>
        </w:rPr>
        <w:t>中文</w:t>
      </w:r>
      <w:r>
        <w:rPr>
          <w:rFonts w:hint="eastAsia"/>
          <w:szCs w:val="21"/>
        </w:rPr>
        <w:t>：</w:t>
      </w:r>
      <w:r w:rsidRPr="00B66CDA">
        <w:rPr>
          <w:rFonts w:hint="eastAsia"/>
          <w:szCs w:val="21"/>
        </w:rPr>
        <w:t>“</w:t>
      </w:r>
      <w:r>
        <w:rPr>
          <w:rFonts w:hint="eastAsia"/>
          <w:szCs w:val="21"/>
        </w:rPr>
        <w:t>欢迎使用</w:t>
      </w:r>
      <w:r w:rsidRPr="00B66CDA">
        <w:rPr>
          <w:rFonts w:hint="eastAsia"/>
          <w:szCs w:val="21"/>
        </w:rPr>
        <w:t>”</w:t>
      </w:r>
      <w:r>
        <w:rPr>
          <w:rFonts w:hint="eastAsia"/>
          <w:szCs w:val="21"/>
        </w:rPr>
        <w:t>；在第</w:t>
      </w:r>
      <w:r>
        <w:rPr>
          <w:szCs w:val="21"/>
        </w:rPr>
        <w:t>3</w:t>
      </w:r>
      <w:r>
        <w:rPr>
          <w:rFonts w:hint="eastAsia"/>
          <w:szCs w:val="21"/>
        </w:rPr>
        <w:t>页</w:t>
      </w:r>
      <w:r w:rsidRPr="00B66CDA">
        <w:rPr>
          <w:rFonts w:hint="eastAsia"/>
          <w:szCs w:val="21"/>
        </w:rPr>
        <w:t>显示</w:t>
      </w:r>
      <w:r>
        <w:rPr>
          <w:rFonts w:hint="eastAsia"/>
          <w:szCs w:val="21"/>
        </w:rPr>
        <w:t>大小为</w:t>
      </w:r>
      <w:r>
        <w:rPr>
          <w:szCs w:val="21"/>
        </w:rPr>
        <w:t>8*16</w:t>
      </w:r>
      <w:r>
        <w:rPr>
          <w:rFonts w:hint="eastAsia"/>
          <w:szCs w:val="21"/>
        </w:rPr>
        <w:t>的英文：“</w:t>
      </w:r>
      <w:r>
        <w:rPr>
          <w:szCs w:val="21"/>
        </w:rPr>
        <w:t>RT-T</w:t>
      </w:r>
      <w:r>
        <w:rPr>
          <w:rFonts w:hint="eastAsia"/>
          <w:szCs w:val="21"/>
        </w:rPr>
        <w:t>hread”和大小为</w:t>
      </w:r>
      <w:r>
        <w:rPr>
          <w:szCs w:val="21"/>
        </w:rPr>
        <w:t>14*16</w:t>
      </w:r>
      <w:r>
        <w:rPr>
          <w:rFonts w:hint="eastAsia"/>
          <w:szCs w:val="21"/>
        </w:rPr>
        <w:t>的宋体</w:t>
      </w:r>
      <w:r w:rsidRPr="00B66CDA">
        <w:rPr>
          <w:rFonts w:hint="eastAsia"/>
          <w:szCs w:val="21"/>
        </w:rPr>
        <w:t>中文“</w:t>
      </w:r>
      <w:r>
        <w:rPr>
          <w:rFonts w:hint="eastAsia"/>
          <w:szCs w:val="21"/>
        </w:rPr>
        <w:t>智能小车</w:t>
      </w:r>
      <w:r w:rsidRPr="00B66CDA">
        <w:rPr>
          <w:rFonts w:hint="eastAsia"/>
          <w:szCs w:val="21"/>
        </w:rPr>
        <w:t>”</w:t>
      </w:r>
      <w:r>
        <w:rPr>
          <w:rFonts w:hint="eastAsia"/>
          <w:szCs w:val="21"/>
        </w:rPr>
        <w:t>，具体图样如图1</w:t>
      </w:r>
      <w:r>
        <w:rPr>
          <w:szCs w:val="21"/>
        </w:rPr>
        <w:t>1-18</w:t>
      </w:r>
      <w:r>
        <w:rPr>
          <w:rFonts w:hint="eastAsia"/>
          <w:szCs w:val="21"/>
        </w:rPr>
        <w:t>所示。</w:t>
      </w:r>
    </w:p>
    <w:p w14:paraId="35D6288E" w14:textId="77777777" w:rsidR="00327286" w:rsidRPr="005C7874" w:rsidRDefault="00327286" w:rsidP="00327286">
      <w:pPr>
        <w:jc w:val="center"/>
      </w:pPr>
      <w:r w:rsidRPr="005C7874">
        <w:rPr>
          <w:noProof/>
        </w:rPr>
        <w:drawing>
          <wp:inline distT="0" distB="0" distL="0" distR="0" wp14:anchorId="3FA9512F" wp14:editId="5D9C549C">
            <wp:extent cx="1235529" cy="7443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34" cy="7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A693" w14:textId="77777777" w:rsidR="00327286" w:rsidRPr="005731C2" w:rsidRDefault="00327286" w:rsidP="00327286">
      <w:pPr>
        <w:jc w:val="center"/>
        <w:rPr>
          <w:sz w:val="18"/>
          <w:szCs w:val="18"/>
        </w:rPr>
      </w:pPr>
      <w:r w:rsidRPr="005731C2">
        <w:rPr>
          <w:rFonts w:hint="eastAsia"/>
          <w:sz w:val="18"/>
          <w:szCs w:val="18"/>
        </w:rPr>
        <w:t>图1</w:t>
      </w:r>
      <w:r w:rsidRPr="005731C2">
        <w:rPr>
          <w:sz w:val="18"/>
          <w:szCs w:val="18"/>
        </w:rPr>
        <w:t xml:space="preserve">1-18 </w:t>
      </w:r>
      <w:r w:rsidRPr="005731C2">
        <w:rPr>
          <w:rFonts w:hint="eastAsia"/>
          <w:sz w:val="18"/>
          <w:szCs w:val="18"/>
        </w:rPr>
        <w:t>屏幕显示图样</w:t>
      </w:r>
    </w:p>
    <w:p w14:paraId="3EE964A3" w14:textId="1B11D817" w:rsidR="000059A9" w:rsidRDefault="00B5381D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1、</w:t>
      </w:r>
      <w:r w:rsidR="000059A9" w:rsidRPr="00510C04">
        <w:rPr>
          <w:rFonts w:ascii="宋体" w:eastAsia="宋体" w:hAnsi="宋体" w:cs="宋体" w:hint="eastAsia"/>
          <w:b/>
          <w:bCs/>
          <w:kern w:val="0"/>
          <w:szCs w:val="21"/>
        </w:rPr>
        <w:t>硬件设计</w:t>
      </w:r>
    </w:p>
    <w:p w14:paraId="0BFD017C" w14:textId="77777777" w:rsidR="00327286" w:rsidRPr="00AD64B9" w:rsidRDefault="00327286" w:rsidP="0032728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T-T</w:t>
      </w:r>
      <w:r>
        <w:rPr>
          <w:rFonts w:hint="eastAsia"/>
          <w:szCs w:val="21"/>
        </w:rPr>
        <w:t>hread的I</w:t>
      </w:r>
      <w:r>
        <w:rPr>
          <w:szCs w:val="21"/>
        </w:rPr>
        <w:t>2C</w:t>
      </w:r>
      <w:r>
        <w:rPr>
          <w:rFonts w:hint="eastAsia"/>
          <w:szCs w:val="21"/>
        </w:rPr>
        <w:t>设备驱动是使用P</w:t>
      </w:r>
      <w:r>
        <w:rPr>
          <w:szCs w:val="21"/>
        </w:rPr>
        <w:t>IN</w:t>
      </w:r>
      <w:r>
        <w:rPr>
          <w:rFonts w:hint="eastAsia"/>
          <w:szCs w:val="21"/>
        </w:rPr>
        <w:t>引脚模拟I</w:t>
      </w:r>
      <w:r>
        <w:rPr>
          <w:szCs w:val="21"/>
        </w:rPr>
        <w:t>2C</w:t>
      </w:r>
      <w:r>
        <w:rPr>
          <w:rFonts w:hint="eastAsia"/>
          <w:szCs w:val="21"/>
        </w:rPr>
        <w:t>设备的，只要用两根普通I</w:t>
      </w:r>
      <w:r>
        <w:rPr>
          <w:szCs w:val="21"/>
        </w:rPr>
        <w:t>O</w:t>
      </w:r>
      <w:r>
        <w:rPr>
          <w:rFonts w:hint="eastAsia"/>
          <w:szCs w:val="21"/>
        </w:rPr>
        <w:t>引脚就可以，不需要使用专门的I</w:t>
      </w:r>
      <w:r>
        <w:rPr>
          <w:szCs w:val="21"/>
        </w:rPr>
        <w:t>2C</w:t>
      </w:r>
      <w:r>
        <w:rPr>
          <w:rFonts w:hint="eastAsia"/>
          <w:szCs w:val="21"/>
        </w:rPr>
        <w:t>外设引脚，</w:t>
      </w:r>
      <w:r w:rsidRPr="00AD64B9">
        <w:rPr>
          <w:rFonts w:hint="eastAsia"/>
          <w:szCs w:val="21"/>
        </w:rPr>
        <w:t>本任务我们使用P</w:t>
      </w:r>
      <w:r w:rsidRPr="00AD64B9">
        <w:rPr>
          <w:szCs w:val="21"/>
        </w:rPr>
        <w:t>B</w:t>
      </w:r>
      <w:r>
        <w:rPr>
          <w:szCs w:val="21"/>
        </w:rPr>
        <w:t>6</w:t>
      </w:r>
      <w:r w:rsidRPr="00AD64B9">
        <w:rPr>
          <w:rFonts w:hint="eastAsia"/>
          <w:szCs w:val="21"/>
        </w:rPr>
        <w:t>和P</w:t>
      </w:r>
      <w:r w:rsidRPr="00AD64B9">
        <w:rPr>
          <w:szCs w:val="21"/>
        </w:rPr>
        <w:t>B</w:t>
      </w:r>
      <w:r>
        <w:rPr>
          <w:szCs w:val="21"/>
        </w:rPr>
        <w:t>7</w:t>
      </w:r>
      <w:r>
        <w:rPr>
          <w:rFonts w:hint="eastAsia"/>
          <w:szCs w:val="21"/>
        </w:rPr>
        <w:t>作</w:t>
      </w:r>
      <w:r w:rsidRPr="00AD64B9">
        <w:rPr>
          <w:rFonts w:hint="eastAsia"/>
          <w:szCs w:val="21"/>
        </w:rPr>
        <w:t>为I</w:t>
      </w:r>
      <w:r w:rsidRPr="00AD64B9">
        <w:rPr>
          <w:szCs w:val="21"/>
        </w:rPr>
        <w:t>2C</w:t>
      </w:r>
      <w:r w:rsidRPr="00AD64B9">
        <w:rPr>
          <w:rFonts w:hint="eastAsia"/>
          <w:szCs w:val="21"/>
        </w:rPr>
        <w:t>通信引脚</w:t>
      </w:r>
      <w:r>
        <w:rPr>
          <w:rFonts w:hint="eastAsia"/>
          <w:szCs w:val="21"/>
        </w:rPr>
        <w:t>，具体连接如图1</w:t>
      </w:r>
      <w:r>
        <w:rPr>
          <w:szCs w:val="21"/>
        </w:rPr>
        <w:t>1-19</w:t>
      </w:r>
      <w:r>
        <w:rPr>
          <w:rFonts w:hint="eastAsia"/>
          <w:szCs w:val="21"/>
        </w:rPr>
        <w:t>。</w:t>
      </w:r>
    </w:p>
    <w:p w14:paraId="042EB45D" w14:textId="77777777" w:rsidR="00327286" w:rsidRPr="004F1D9C" w:rsidRDefault="00327286" w:rsidP="00327286">
      <w:pPr>
        <w:jc w:val="center"/>
      </w:pPr>
      <w:r w:rsidRPr="009B5D10">
        <w:rPr>
          <w:noProof/>
        </w:rPr>
        <w:drawing>
          <wp:inline distT="0" distB="0" distL="0" distR="0" wp14:anchorId="1EDF2F5E" wp14:editId="7328EE4E">
            <wp:extent cx="2074789" cy="105440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72" cy="10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FDC0" w14:textId="77777777" w:rsidR="00327286" w:rsidRDefault="00327286" w:rsidP="00327286">
      <w:pPr>
        <w:jc w:val="center"/>
        <w:rPr>
          <w:sz w:val="18"/>
          <w:szCs w:val="18"/>
        </w:rPr>
      </w:pPr>
      <w:r w:rsidRPr="004F1D9C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1-19</w:t>
      </w:r>
      <w:r w:rsidRPr="004F1D9C">
        <w:rPr>
          <w:rFonts w:hint="eastAsia"/>
          <w:sz w:val="18"/>
          <w:szCs w:val="18"/>
        </w:rPr>
        <w:t xml:space="preserve"> 硬件连接</w:t>
      </w:r>
    </w:p>
    <w:p w14:paraId="7B75F332" w14:textId="72482C2F" w:rsidR="000059A9" w:rsidRPr="00327286" w:rsidRDefault="00327286" w:rsidP="00327286">
      <w:pPr>
        <w:ind w:firstLineChars="200" w:firstLine="420"/>
        <w:rPr>
          <w:ins w:id="0" w:author=" " w:date="2022-07-25T21:07:00Z"/>
          <w:szCs w:val="21"/>
        </w:rPr>
      </w:pPr>
      <w:r w:rsidRPr="00194972">
        <w:rPr>
          <w:rFonts w:hint="eastAsia"/>
          <w:szCs w:val="21"/>
        </w:rPr>
        <w:t>需要注意的是，如果使用杜邦线连接，连接线不宜太长，否则会因为信号不稳定而出现通信错误。</w:t>
      </w:r>
    </w:p>
    <w:p w14:paraId="2D87E553" w14:textId="583A9972" w:rsidR="000059A9" w:rsidRDefault="00B5381D">
      <w:pPr>
        <w:rPr>
          <w:ins w:id="1" w:author=" " w:date="2022-07-25T21:07:00Z"/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2、</w:t>
      </w:r>
      <w:ins w:id="2" w:author=" " w:date="2022-07-25T21:07:00Z">
        <w:r w:rsidR="000059A9">
          <w:rPr>
            <w:rFonts w:ascii="宋体" w:eastAsia="宋体" w:hAnsi="宋体" w:cs="宋体" w:hint="eastAsia"/>
            <w:b/>
            <w:bCs/>
            <w:kern w:val="0"/>
            <w:szCs w:val="21"/>
          </w:rPr>
          <w:t>工程建立</w:t>
        </w:r>
      </w:ins>
    </w:p>
    <w:p w14:paraId="5F7537C2" w14:textId="150B2C1C" w:rsidR="00B5381D" w:rsidRPr="005264F6" w:rsidRDefault="00B5381D" w:rsidP="00B53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EE8F4F4" w14:textId="77777777" w:rsidR="00B5381D" w:rsidRPr="005264F6" w:rsidRDefault="00B5381D" w:rsidP="00B5381D"/>
    <w:p w14:paraId="3A0A0890" w14:textId="77777777" w:rsidR="00B5381D" w:rsidRDefault="00B5381D" w:rsidP="00B5381D">
      <w:pPr>
        <w:jc w:val="center"/>
      </w:pPr>
      <w:r w:rsidRPr="00E12895">
        <w:rPr>
          <w:noProof/>
        </w:rPr>
        <w:drawing>
          <wp:inline distT="0" distB="0" distL="0" distR="0" wp14:anchorId="0283DBFD" wp14:editId="179B27F8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4093" w14:textId="2A32264E" w:rsidR="00B5381D" w:rsidRDefault="00B5381D" w:rsidP="00B5381D">
      <w:r>
        <w:rPr>
          <w:rFonts w:hint="eastAsia"/>
        </w:rPr>
        <w:t>2）、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>
        <w:rPr>
          <w:rFonts w:ascii="宋体" w:eastAsia="宋体" w:hAnsi="宋体" w:hint="eastAsia"/>
        </w:rPr>
        <w:t>为“</w:t>
      </w:r>
      <w:r w:rsidR="00327286" w:rsidRPr="00B66CDA">
        <w:rPr>
          <w:szCs w:val="21"/>
        </w:rPr>
        <w:t>car_oled</w:t>
      </w:r>
      <w:r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39A17536" w14:textId="38466BB7" w:rsidR="00423C20" w:rsidRPr="00423C20" w:rsidRDefault="00423C20" w:rsidP="00423C2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3C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72FEB0" wp14:editId="748AA143">
            <wp:extent cx="2552700" cy="3475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55" cy="34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D17" w14:textId="4663D408" w:rsidR="00B5381D" w:rsidRPr="00042654" w:rsidRDefault="00B5381D" w:rsidP="00B538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4CDB59B" w14:textId="5314741C" w:rsidR="00B5381D" w:rsidRPr="00510C04" w:rsidRDefault="00B5381D" w:rsidP="00B5381D">
      <w:pPr>
        <w:rPr>
          <w:ins w:id="3" w:author=" " w:date="2022-07-25T21:08:00Z"/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3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、</w:t>
      </w:r>
      <w:ins w:id="4" w:author=" " w:date="2022-07-25T21:07:00Z"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B</w:t>
        </w:r>
        <w:r>
          <w:rPr>
            <w:rFonts w:ascii="宋体" w:eastAsia="宋体" w:hAnsi="宋体" w:cs="宋体"/>
            <w:b/>
            <w:bCs/>
            <w:kern w:val="0"/>
            <w:szCs w:val="21"/>
          </w:rPr>
          <w:t>SP</w:t>
        </w:r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配置</w:t>
        </w:r>
      </w:ins>
    </w:p>
    <w:p w14:paraId="62E20F56" w14:textId="3170DC5C" w:rsidR="00327286" w:rsidRPr="00327286" w:rsidRDefault="00327286" w:rsidP="0032728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hint="eastAsia"/>
          <w:szCs w:val="21"/>
        </w:rPr>
        <w:t>（1）如下</w:t>
      </w:r>
      <w:r w:rsidRPr="00B66CDA">
        <w:rPr>
          <w:rFonts w:hint="eastAsia"/>
          <w:szCs w:val="21"/>
        </w:rPr>
        <w:t>图</w:t>
      </w:r>
      <w:r>
        <w:rPr>
          <w:rFonts w:hint="eastAsia"/>
          <w:szCs w:val="21"/>
        </w:rPr>
        <w:t>，开启</w:t>
      </w:r>
      <w:r w:rsidRPr="00B66CDA">
        <w:rPr>
          <w:rFonts w:hint="eastAsia"/>
          <w:szCs w:val="21"/>
        </w:rPr>
        <w:t>“使用I</w:t>
      </w:r>
      <w:r w:rsidRPr="00B66CDA">
        <w:rPr>
          <w:szCs w:val="21"/>
        </w:rPr>
        <w:t>2C</w:t>
      </w:r>
      <w:r w:rsidRPr="00B66CDA">
        <w:rPr>
          <w:rFonts w:hint="eastAsia"/>
          <w:szCs w:val="21"/>
        </w:rPr>
        <w:t>设备驱动程序”</w:t>
      </w:r>
    </w:p>
    <w:p w14:paraId="4F857CD8" w14:textId="1D6221B5" w:rsidR="00327286" w:rsidRDefault="00327286" w:rsidP="00327286">
      <w:pPr>
        <w:jc w:val="center"/>
        <w:rPr>
          <w:szCs w:val="21"/>
        </w:rPr>
      </w:pPr>
      <w:r w:rsidRPr="00EB644E">
        <w:rPr>
          <w:noProof/>
        </w:rPr>
        <w:drawing>
          <wp:inline distT="0" distB="0" distL="0" distR="0" wp14:anchorId="42AFA970" wp14:editId="68040042">
            <wp:extent cx="2649416" cy="17738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07" cy="179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0DA1" w14:textId="4D825E22" w:rsidR="00327286" w:rsidRPr="004C53F3" w:rsidRDefault="00327286" w:rsidP="00327286">
      <w:pPr>
        <w:jc w:val="center"/>
        <w:rPr>
          <w:sz w:val="18"/>
          <w:szCs w:val="18"/>
        </w:rPr>
      </w:pPr>
      <w:r>
        <w:rPr>
          <w:szCs w:val="21"/>
        </w:rPr>
        <w:t xml:space="preserve">                            </w:t>
      </w:r>
    </w:p>
    <w:p w14:paraId="716BCC32" w14:textId="77777777" w:rsidR="00327286" w:rsidRPr="00327286" w:rsidRDefault="00327286" w:rsidP="000059A9">
      <w:pPr>
        <w:rPr>
          <w:rFonts w:ascii="宋体" w:eastAsia="宋体" w:hAnsi="宋体" w:cs="宋体"/>
          <w:b/>
          <w:bCs/>
          <w:kern w:val="0"/>
          <w:szCs w:val="21"/>
        </w:rPr>
      </w:pPr>
    </w:p>
    <w:p w14:paraId="195840FA" w14:textId="76E26450" w:rsidR="000059A9" w:rsidRDefault="000059A9" w:rsidP="000059A9">
      <w:pPr>
        <w:rPr>
          <w:szCs w:val="21"/>
        </w:rPr>
      </w:pPr>
      <w:ins w:id="5" w:author=" " w:date="2022-07-25T21:08:00Z"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（2）</w:t>
        </w:r>
        <w:r w:rsidRPr="00DA604A">
          <w:rPr>
            <w:rFonts w:ascii="宋体" w:eastAsia="宋体" w:hAnsi="宋体" w:cs="宋体"/>
            <w:b/>
            <w:bCs/>
            <w:kern w:val="0"/>
            <w:szCs w:val="21"/>
          </w:rPr>
          <w:t xml:space="preserve"> </w:t>
        </w:r>
      </w:ins>
      <w:r w:rsidR="00327286" w:rsidRPr="00B66CDA">
        <w:rPr>
          <w:rFonts w:hint="eastAsia"/>
          <w:szCs w:val="21"/>
        </w:rPr>
        <w:t>在</w:t>
      </w:r>
      <w:r w:rsidR="00327286" w:rsidRPr="00B66CDA">
        <w:rPr>
          <w:szCs w:val="21"/>
        </w:rPr>
        <w:t>drivers/board.h</w:t>
      </w:r>
      <w:r w:rsidR="00327286" w:rsidRPr="00B66CDA">
        <w:rPr>
          <w:rFonts w:hint="eastAsia"/>
          <w:szCs w:val="21"/>
        </w:rPr>
        <w:t>文件</w:t>
      </w:r>
      <w:r w:rsidR="00327286">
        <w:rPr>
          <w:rFonts w:hint="eastAsia"/>
          <w:szCs w:val="21"/>
        </w:rPr>
        <w:t>中定义I</w:t>
      </w:r>
      <w:r w:rsidR="00327286">
        <w:rPr>
          <w:szCs w:val="21"/>
        </w:rPr>
        <w:t>2C</w:t>
      </w:r>
      <w:r w:rsidR="00327286" w:rsidRPr="00B66CDA">
        <w:rPr>
          <w:rFonts w:hint="eastAsia"/>
          <w:szCs w:val="21"/>
        </w:rPr>
        <w:t>引脚</w:t>
      </w:r>
      <w:r w:rsidR="00327286">
        <w:rPr>
          <w:rFonts w:hint="eastAsia"/>
          <w:szCs w:val="21"/>
        </w:rPr>
        <w:t>相关的</w:t>
      </w:r>
      <w:r w:rsidR="00327286" w:rsidRPr="00B66CDA">
        <w:rPr>
          <w:rFonts w:hint="eastAsia"/>
          <w:szCs w:val="21"/>
        </w:rPr>
        <w:t>宏</w:t>
      </w:r>
    </w:p>
    <w:p w14:paraId="662F4F77" w14:textId="4008728E" w:rsidR="00327286" w:rsidRDefault="00327286" w:rsidP="00327286">
      <w:pPr>
        <w:jc w:val="center"/>
        <w:rPr>
          <w:ins w:id="6" w:author=" " w:date="2022-07-25T21:08:00Z"/>
          <w:rFonts w:ascii="宋体" w:eastAsia="宋体" w:hAnsi="宋体" w:cs="宋体"/>
          <w:b/>
          <w:bCs/>
          <w:kern w:val="0"/>
          <w:szCs w:val="21"/>
        </w:rPr>
      </w:pPr>
      <w:r w:rsidRPr="00666B70">
        <w:rPr>
          <w:noProof/>
        </w:rPr>
        <w:drawing>
          <wp:inline distT="0" distB="0" distL="0" distR="0" wp14:anchorId="1F1F81C3" wp14:editId="16C1D6F5">
            <wp:extent cx="2302329" cy="14176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27" cy="14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63F0" w14:textId="77777777" w:rsidR="009720C9" w:rsidRPr="009720C9" w:rsidRDefault="009720C9" w:rsidP="009720C9">
      <w:pPr>
        <w:rPr>
          <w:b/>
          <w:bCs/>
        </w:rPr>
      </w:pPr>
      <w:r w:rsidRPr="009720C9">
        <w:rPr>
          <w:rFonts w:hint="eastAsia"/>
          <w:b/>
          <w:bCs/>
        </w:rPr>
        <w:t>4、代码编写</w:t>
      </w:r>
    </w:p>
    <w:p w14:paraId="33E66DF6" w14:textId="28221FE7" w:rsidR="009720C9" w:rsidRDefault="009720C9" w:rsidP="009720C9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 w:rsidR="00327286">
        <w:t>11</w:t>
      </w:r>
      <w:r w:rsidRPr="00697DFC">
        <w:t>-</w:t>
      </w:r>
      <w:r>
        <w:t>1</w:t>
      </w:r>
      <w:r>
        <w:rPr>
          <w:rFonts w:hint="eastAsia"/>
        </w:rPr>
        <w:t>”目录下的</w:t>
      </w:r>
      <w:r w:rsidR="00366B33">
        <w:rPr>
          <w:rFonts w:hint="eastAsia"/>
        </w:rPr>
        <w:t>co</w:t>
      </w:r>
      <w:r w:rsidR="00366B33">
        <w:t>de_lib.h</w:t>
      </w:r>
      <w:r w:rsidR="00366B33">
        <w:rPr>
          <w:rFonts w:hint="eastAsia"/>
        </w:rPr>
        <w:t>、i</w:t>
      </w:r>
      <w:r w:rsidR="00366B33">
        <w:t>2c.c</w:t>
      </w:r>
      <w:r w:rsidR="00366B33">
        <w:rPr>
          <w:rFonts w:hint="eastAsia"/>
        </w:rPr>
        <w:t>、i</w:t>
      </w:r>
      <w:r w:rsidR="00366B33">
        <w:t>2c.h</w:t>
      </w:r>
      <w:r w:rsidR="00366B33">
        <w:rPr>
          <w:rFonts w:hint="eastAsia"/>
        </w:rPr>
        <w:t>、o</w:t>
      </w:r>
      <w:r w:rsidR="00366B33">
        <w:t>led.c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4D21BFFD" w14:textId="1A0C188D" w:rsidR="0086404E" w:rsidRPr="0086404E" w:rsidRDefault="0086404E" w:rsidP="0086404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40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C3F1D8" wp14:editId="2735BFFD">
            <wp:extent cx="1606845" cy="18560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94" cy="186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AC5F" w14:textId="77777777" w:rsidR="0086404E" w:rsidRDefault="0086404E" w:rsidP="009720C9">
      <w:pPr>
        <w:rPr>
          <w:rFonts w:hint="eastAsia"/>
        </w:rPr>
      </w:pPr>
    </w:p>
    <w:p w14:paraId="2A15523B" w14:textId="623B8A54" w:rsidR="009720C9" w:rsidRPr="00AD4328" w:rsidRDefault="009720C9" w:rsidP="009720C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F006F70" w14:textId="48701A03" w:rsidR="009720C9" w:rsidRDefault="002A20B6" w:rsidP="002A20B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修改m</w:t>
      </w:r>
      <w:r>
        <w:rPr>
          <w:rFonts w:ascii="宋体" w:eastAsia="宋体" w:hAnsi="宋体" w:cs="宋体"/>
          <w:kern w:val="0"/>
          <w:sz w:val="24"/>
          <w:szCs w:val="24"/>
        </w:rPr>
        <w:t>ain.c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文件如下：</w:t>
      </w:r>
    </w:p>
    <w:p w14:paraId="6730534A" w14:textId="2C3ECD26" w:rsidR="002A20B6" w:rsidRPr="002A20B6" w:rsidRDefault="002A20B6" w:rsidP="002A20B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20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C7062" wp14:editId="724528CF">
            <wp:extent cx="1643742" cy="9152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99" cy="92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BDE2" w14:textId="77777777" w:rsidR="002A20B6" w:rsidRPr="005264F6" w:rsidRDefault="002A20B6" w:rsidP="002A20B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7DE722" w14:textId="0657D6F1" w:rsidR="009720C9" w:rsidRPr="004B177A" w:rsidRDefault="009720C9" w:rsidP="009720C9">
      <w:pPr>
        <w:rPr>
          <w:b/>
          <w:bCs/>
        </w:rPr>
      </w:pPr>
      <w:r w:rsidRPr="004B177A">
        <w:rPr>
          <w:rFonts w:hint="eastAsia"/>
          <w:b/>
          <w:bCs/>
        </w:rPr>
        <w:t>5、编译下载</w:t>
      </w:r>
    </w:p>
    <w:p w14:paraId="4518DC24" w14:textId="72DD953E" w:rsidR="009720C9" w:rsidRDefault="009720C9" w:rsidP="009720C9">
      <w:r>
        <w:rPr>
          <w:rFonts w:hint="eastAsia"/>
        </w:rPr>
        <w:t>1）、编译，点击下图构建按钮进行编译</w:t>
      </w:r>
    </w:p>
    <w:p w14:paraId="65C23448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9E6BFF" wp14:editId="4CA1BCF9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AE0" w14:textId="39B3667B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2）、编译完成后，如下所示：</w:t>
      </w:r>
    </w:p>
    <w:p w14:paraId="09AE72B9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DB8428" wp14:editId="4769DB5B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D38A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870EAD" w14:textId="326F595F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3）、下载，点击如下图中的下载按钮进行程序下载</w:t>
      </w:r>
    </w:p>
    <w:p w14:paraId="5A4AEFDE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11065" wp14:editId="00AEC079">
            <wp:extent cx="5274310" cy="75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C81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D43A712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1A83E6" wp14:editId="5342F342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3EF3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4A8DA" w14:textId="1E2A9A7F" w:rsidR="009720C9" w:rsidRDefault="004B177A" w:rsidP="009720C9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6</w:t>
      </w:r>
      <w:r w:rsidR="009720C9">
        <w:rPr>
          <w:rFonts w:ascii="宋体" w:eastAsia="宋体" w:hAnsi="宋体" w:hint="eastAsia"/>
          <w:b/>
          <w:bCs/>
        </w:rPr>
        <w:t>、程序测试</w:t>
      </w:r>
    </w:p>
    <w:p w14:paraId="0A83F927" w14:textId="77777777" w:rsidR="007664B2" w:rsidRDefault="007664B2" w:rsidP="007664B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下载程序并启动系统后，在终端中输入“</w:t>
      </w:r>
      <w:r w:rsidRPr="00F222AE">
        <w:rPr>
          <w:rFonts w:ascii="Courier New" w:hAnsi="Courier New" w:cs="Courier New"/>
          <w:sz w:val="18"/>
          <w:szCs w:val="18"/>
        </w:rPr>
        <w:t>oled_display</w:t>
      </w:r>
      <w:r>
        <w:rPr>
          <w:rFonts w:hint="eastAsia"/>
          <w:szCs w:val="21"/>
        </w:rPr>
        <w:t>”命令，O</w:t>
      </w:r>
      <w:r>
        <w:rPr>
          <w:szCs w:val="21"/>
        </w:rPr>
        <w:t>LED</w:t>
      </w:r>
      <w:r>
        <w:rPr>
          <w:rFonts w:hint="eastAsia"/>
          <w:szCs w:val="21"/>
        </w:rPr>
        <w:t>屏幕显示如图1</w:t>
      </w:r>
      <w:r>
        <w:rPr>
          <w:szCs w:val="21"/>
        </w:rPr>
        <w:t>1-23</w:t>
      </w:r>
      <w:r>
        <w:rPr>
          <w:rFonts w:hint="eastAsia"/>
          <w:szCs w:val="21"/>
        </w:rPr>
        <w:t>所示。</w:t>
      </w:r>
    </w:p>
    <w:p w14:paraId="03FA05F8" w14:textId="77777777" w:rsidR="007664B2" w:rsidRDefault="007664B2" w:rsidP="007664B2">
      <w:pPr>
        <w:jc w:val="center"/>
        <w:rPr>
          <w:szCs w:val="21"/>
        </w:rPr>
      </w:pPr>
      <w:r w:rsidRPr="00053C1C">
        <w:rPr>
          <w:noProof/>
          <w:szCs w:val="21"/>
        </w:rPr>
        <w:drawing>
          <wp:inline distT="0" distB="0" distL="0" distR="0" wp14:anchorId="513B3DA9" wp14:editId="68B96538">
            <wp:extent cx="1850571" cy="8373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8" t="70822" r="8436" b="5854"/>
                    <a:stretch/>
                  </pic:blipFill>
                  <pic:spPr bwMode="auto">
                    <a:xfrm>
                      <a:off x="0" y="0"/>
                      <a:ext cx="1871588" cy="8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3A26F" w14:textId="77777777" w:rsidR="007664B2" w:rsidRPr="00497C11" w:rsidRDefault="007664B2" w:rsidP="007664B2">
      <w:pPr>
        <w:jc w:val="center"/>
        <w:rPr>
          <w:sz w:val="18"/>
          <w:szCs w:val="18"/>
        </w:rPr>
      </w:pPr>
      <w:r w:rsidRPr="00497C11">
        <w:rPr>
          <w:rFonts w:hint="eastAsia"/>
          <w:sz w:val="18"/>
          <w:szCs w:val="18"/>
        </w:rPr>
        <w:t>图1</w:t>
      </w:r>
      <w:r w:rsidRPr="00497C11">
        <w:rPr>
          <w:sz w:val="18"/>
          <w:szCs w:val="18"/>
        </w:rPr>
        <w:t>1-2</w:t>
      </w:r>
      <w:r>
        <w:rPr>
          <w:sz w:val="18"/>
          <w:szCs w:val="18"/>
        </w:rPr>
        <w:t>3</w:t>
      </w:r>
      <w:r w:rsidRPr="00497C11">
        <w:rPr>
          <w:sz w:val="18"/>
          <w:szCs w:val="18"/>
        </w:rPr>
        <w:t xml:space="preserve"> OLED</w:t>
      </w:r>
      <w:r w:rsidRPr="00497C11">
        <w:rPr>
          <w:rFonts w:hint="eastAsia"/>
          <w:sz w:val="18"/>
          <w:szCs w:val="18"/>
        </w:rPr>
        <w:t>屏幕显示</w:t>
      </w:r>
    </w:p>
    <w:p w14:paraId="0B28832C" w14:textId="77777777" w:rsidR="003105E8" w:rsidRPr="004B177A" w:rsidRDefault="003105E8" w:rsidP="009720C9">
      <w:pPr>
        <w:widowControl/>
        <w:rPr>
          <w:rFonts w:ascii="宋体" w:eastAsia="宋体" w:hAnsi="宋体" w:cs="宋体"/>
          <w:kern w:val="0"/>
          <w:szCs w:val="21"/>
        </w:rPr>
      </w:pPr>
    </w:p>
    <w:sectPr w:rsidR="003105E8" w:rsidRPr="004B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1A05" w14:textId="77777777" w:rsidR="001F0CE5" w:rsidRDefault="001F0CE5" w:rsidP="000059A9">
      <w:r>
        <w:separator/>
      </w:r>
    </w:p>
  </w:endnote>
  <w:endnote w:type="continuationSeparator" w:id="0">
    <w:p w14:paraId="20C2C493" w14:textId="77777777" w:rsidR="001F0CE5" w:rsidRDefault="001F0CE5" w:rsidP="0000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02A1" w14:textId="77777777" w:rsidR="001F0CE5" w:rsidRDefault="001F0CE5" w:rsidP="000059A9">
      <w:r>
        <w:separator/>
      </w:r>
    </w:p>
  </w:footnote>
  <w:footnote w:type="continuationSeparator" w:id="0">
    <w:p w14:paraId="55C8A7FA" w14:textId="77777777" w:rsidR="001F0CE5" w:rsidRDefault="001F0CE5" w:rsidP="000059A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716347fcc19cde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E89"/>
    <w:rsid w:val="000059A9"/>
    <w:rsid w:val="00026E9B"/>
    <w:rsid w:val="00043CAE"/>
    <w:rsid w:val="00051E89"/>
    <w:rsid w:val="00054A70"/>
    <w:rsid w:val="000A1BBE"/>
    <w:rsid w:val="000B1A85"/>
    <w:rsid w:val="000C393D"/>
    <w:rsid w:val="000E2E4E"/>
    <w:rsid w:val="0010298F"/>
    <w:rsid w:val="001F0CE5"/>
    <w:rsid w:val="001F7B87"/>
    <w:rsid w:val="00245D95"/>
    <w:rsid w:val="002463E0"/>
    <w:rsid w:val="002467B5"/>
    <w:rsid w:val="002A20B6"/>
    <w:rsid w:val="002C0F9A"/>
    <w:rsid w:val="002F7300"/>
    <w:rsid w:val="003105E8"/>
    <w:rsid w:val="003148D5"/>
    <w:rsid w:val="00327286"/>
    <w:rsid w:val="0033399B"/>
    <w:rsid w:val="00351369"/>
    <w:rsid w:val="00355545"/>
    <w:rsid w:val="00364B49"/>
    <w:rsid w:val="00366B33"/>
    <w:rsid w:val="0038731D"/>
    <w:rsid w:val="00406605"/>
    <w:rsid w:val="00411CFF"/>
    <w:rsid w:val="00423C20"/>
    <w:rsid w:val="0045274D"/>
    <w:rsid w:val="004561DA"/>
    <w:rsid w:val="0049137C"/>
    <w:rsid w:val="0049387F"/>
    <w:rsid w:val="004A17E9"/>
    <w:rsid w:val="004B177A"/>
    <w:rsid w:val="004D3DF4"/>
    <w:rsid w:val="005057E3"/>
    <w:rsid w:val="0058769D"/>
    <w:rsid w:val="005C1C18"/>
    <w:rsid w:val="005C5B51"/>
    <w:rsid w:val="005E712F"/>
    <w:rsid w:val="00605639"/>
    <w:rsid w:val="00611743"/>
    <w:rsid w:val="00652773"/>
    <w:rsid w:val="00656B43"/>
    <w:rsid w:val="00685BD1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664B2"/>
    <w:rsid w:val="0079689A"/>
    <w:rsid w:val="00813DB4"/>
    <w:rsid w:val="00823A82"/>
    <w:rsid w:val="00833CB4"/>
    <w:rsid w:val="0086404E"/>
    <w:rsid w:val="00871C6C"/>
    <w:rsid w:val="00893015"/>
    <w:rsid w:val="008C6BC9"/>
    <w:rsid w:val="008D3ADD"/>
    <w:rsid w:val="008E0605"/>
    <w:rsid w:val="008F48AF"/>
    <w:rsid w:val="00901956"/>
    <w:rsid w:val="009304EB"/>
    <w:rsid w:val="00970FAA"/>
    <w:rsid w:val="009720C9"/>
    <w:rsid w:val="00977F8D"/>
    <w:rsid w:val="009D6E6F"/>
    <w:rsid w:val="009E4A99"/>
    <w:rsid w:val="009F32A3"/>
    <w:rsid w:val="009F5C0F"/>
    <w:rsid w:val="00A64C8B"/>
    <w:rsid w:val="00A7324D"/>
    <w:rsid w:val="00A733F3"/>
    <w:rsid w:val="00A87EF8"/>
    <w:rsid w:val="00AD169B"/>
    <w:rsid w:val="00B1065B"/>
    <w:rsid w:val="00B279F2"/>
    <w:rsid w:val="00B5381D"/>
    <w:rsid w:val="00B567DD"/>
    <w:rsid w:val="00B648B9"/>
    <w:rsid w:val="00B811C6"/>
    <w:rsid w:val="00BA60CA"/>
    <w:rsid w:val="00BB1433"/>
    <w:rsid w:val="00BC5A45"/>
    <w:rsid w:val="00BD4F5E"/>
    <w:rsid w:val="00BE2E89"/>
    <w:rsid w:val="00BE6028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D10E28"/>
    <w:rsid w:val="00D12D03"/>
    <w:rsid w:val="00D347E0"/>
    <w:rsid w:val="00D454CC"/>
    <w:rsid w:val="00D4694D"/>
    <w:rsid w:val="00D63907"/>
    <w:rsid w:val="00D64FBE"/>
    <w:rsid w:val="00DB383E"/>
    <w:rsid w:val="00DC6F69"/>
    <w:rsid w:val="00E24D39"/>
    <w:rsid w:val="00E30263"/>
    <w:rsid w:val="00E34BB1"/>
    <w:rsid w:val="00E36C31"/>
    <w:rsid w:val="00EB23DA"/>
    <w:rsid w:val="00EF274A"/>
    <w:rsid w:val="00F20A67"/>
    <w:rsid w:val="00FB13B3"/>
    <w:rsid w:val="00FF1F65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10D6"/>
  <w15:chartTrackingRefBased/>
  <w15:docId w15:val="{EAE23C26-1E11-43C6-A971-5B3535D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9A9"/>
    <w:rPr>
      <w:sz w:val="18"/>
      <w:szCs w:val="18"/>
    </w:rPr>
  </w:style>
  <w:style w:type="paragraph" w:styleId="a7">
    <w:name w:val="Revision"/>
    <w:hidden/>
    <w:uiPriority w:val="99"/>
    <w:semiHidden/>
    <w:rsid w:val="0000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2022-07-25T13:06:00Z</dcterms:created>
  <dcterms:modified xsi:type="dcterms:W3CDTF">2022-08-06T08:57:00Z</dcterms:modified>
</cp:coreProperties>
</file>