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FBA2" w14:textId="2BAF03B0" w:rsidR="008630AC" w:rsidRPr="001836A8" w:rsidRDefault="000B7BDB" w:rsidP="001836A8">
      <w:pPr>
        <w:jc w:val="center"/>
        <w:rPr>
          <w:sz w:val="30"/>
          <w:szCs w:val="30"/>
        </w:rPr>
      </w:pPr>
      <w:r>
        <w:rPr>
          <w:rFonts w:hint="eastAsia"/>
          <w:sz w:val="30"/>
          <w:szCs w:val="30"/>
        </w:rPr>
        <w:t>1</w:t>
      </w:r>
      <w:r>
        <w:rPr>
          <w:sz w:val="30"/>
          <w:szCs w:val="30"/>
        </w:rPr>
        <w:t xml:space="preserve">4 </w:t>
      </w:r>
      <w:r w:rsidR="00D36178" w:rsidRPr="000E1EC0">
        <w:rPr>
          <w:rFonts w:hint="eastAsia"/>
          <w:sz w:val="30"/>
          <w:szCs w:val="30"/>
        </w:rPr>
        <w:t>遥控器控制小车行走</w:t>
      </w:r>
    </w:p>
    <w:p w14:paraId="0D3D5235" w14:textId="77777777" w:rsidR="008630AC" w:rsidRDefault="008630AC" w:rsidP="008630AC">
      <w:pPr>
        <w:rPr>
          <w:rFonts w:ascii="宋体" w:eastAsia="宋体" w:hAnsi="宋体"/>
          <w:b/>
          <w:bCs/>
          <w:sz w:val="28"/>
          <w:szCs w:val="28"/>
        </w:rPr>
      </w:pPr>
      <w:bookmarkStart w:id="0" w:name="_Hlk99960465"/>
      <w:r w:rsidRPr="00A15CB9">
        <w:rPr>
          <w:rFonts w:ascii="宋体" w:eastAsia="宋体" w:hAnsi="宋体" w:hint="eastAsia"/>
          <w:b/>
          <w:bCs/>
          <w:sz w:val="28"/>
          <w:szCs w:val="28"/>
        </w:rPr>
        <w:t>本章概述</w:t>
      </w:r>
    </w:p>
    <w:p w14:paraId="048764FE" w14:textId="77777777" w:rsidR="008630AC" w:rsidRDefault="008630AC" w:rsidP="008630AC">
      <w:pPr>
        <w:ind w:firstLineChars="200" w:firstLine="420"/>
        <w:rPr>
          <w:rFonts w:ascii="宋体" w:eastAsia="宋体" w:hAnsi="宋体"/>
        </w:rPr>
      </w:pPr>
      <w:r w:rsidRPr="00E568DA">
        <w:rPr>
          <w:rFonts w:ascii="宋体" w:eastAsia="宋体" w:hAnsi="宋体" w:cs="宋体" w:hint="eastAsia"/>
          <w:kern w:val="0"/>
          <w:szCs w:val="21"/>
        </w:rPr>
        <w:t>R</w:t>
      </w:r>
      <w:r w:rsidRPr="00E568DA">
        <w:rPr>
          <w:rFonts w:ascii="宋体" w:eastAsia="宋体" w:hAnsi="宋体" w:cs="宋体"/>
          <w:kern w:val="0"/>
          <w:szCs w:val="21"/>
        </w:rPr>
        <w:t>T-T</w:t>
      </w:r>
      <w:r w:rsidRPr="00E568DA">
        <w:rPr>
          <w:rFonts w:ascii="宋体" w:eastAsia="宋体" w:hAnsi="宋体" w:cs="宋体" w:hint="eastAsia"/>
          <w:kern w:val="0"/>
          <w:szCs w:val="21"/>
        </w:rPr>
        <w:t>h</w:t>
      </w:r>
      <w:r w:rsidRPr="00E568DA">
        <w:rPr>
          <w:rFonts w:ascii="宋体" w:eastAsia="宋体" w:hAnsi="宋体" w:cs="宋体"/>
          <w:kern w:val="0"/>
          <w:szCs w:val="21"/>
        </w:rPr>
        <w:t>read</w:t>
      </w:r>
      <w:r>
        <w:rPr>
          <w:rFonts w:ascii="宋体" w:eastAsia="宋体" w:hAnsi="宋体" w:cs="宋体" w:hint="eastAsia"/>
          <w:kern w:val="0"/>
          <w:szCs w:val="21"/>
        </w:rPr>
        <w:t>的软件包提供了丰富的应用软件，在</w:t>
      </w:r>
      <w:r w:rsidRPr="00E568DA">
        <w:rPr>
          <w:rFonts w:ascii="宋体" w:eastAsia="宋体" w:hAnsi="宋体" w:cs="宋体" w:hint="eastAsia"/>
          <w:kern w:val="0"/>
          <w:szCs w:val="21"/>
        </w:rPr>
        <w:t>R</w:t>
      </w:r>
      <w:r w:rsidRPr="00E568DA">
        <w:rPr>
          <w:rFonts w:ascii="宋体" w:eastAsia="宋体" w:hAnsi="宋体" w:cs="宋体"/>
          <w:kern w:val="0"/>
          <w:szCs w:val="21"/>
        </w:rPr>
        <w:t>T-T</w:t>
      </w:r>
      <w:r w:rsidRPr="00E568DA">
        <w:rPr>
          <w:rFonts w:ascii="宋体" w:eastAsia="宋体" w:hAnsi="宋体" w:cs="宋体" w:hint="eastAsia"/>
          <w:kern w:val="0"/>
          <w:szCs w:val="21"/>
        </w:rPr>
        <w:t>h</w:t>
      </w:r>
      <w:r w:rsidRPr="00E568DA">
        <w:rPr>
          <w:rFonts w:ascii="宋体" w:eastAsia="宋体" w:hAnsi="宋体" w:cs="宋体"/>
          <w:kern w:val="0"/>
          <w:szCs w:val="21"/>
        </w:rPr>
        <w:t>read</w:t>
      </w:r>
      <w:r>
        <w:rPr>
          <w:rFonts w:ascii="宋体" w:eastAsia="宋体" w:hAnsi="宋体" w:cs="宋体"/>
          <w:kern w:val="0"/>
          <w:szCs w:val="21"/>
        </w:rPr>
        <w:t xml:space="preserve"> S</w:t>
      </w:r>
      <w:r>
        <w:rPr>
          <w:rFonts w:ascii="宋体" w:eastAsia="宋体" w:hAnsi="宋体" w:cs="宋体" w:hint="eastAsia"/>
          <w:kern w:val="0"/>
          <w:szCs w:val="21"/>
        </w:rPr>
        <w:t>tudio</w:t>
      </w:r>
      <w:r>
        <w:rPr>
          <w:rFonts w:ascii="宋体" w:eastAsia="宋体" w:hAnsi="宋体" w:cs="宋体"/>
          <w:kern w:val="0"/>
          <w:szCs w:val="21"/>
        </w:rPr>
        <w:t xml:space="preserve"> </w:t>
      </w:r>
      <w:r>
        <w:rPr>
          <w:rFonts w:ascii="宋体" w:eastAsia="宋体" w:hAnsi="宋体" w:cs="宋体" w:hint="eastAsia"/>
          <w:kern w:val="0"/>
          <w:szCs w:val="21"/>
        </w:rPr>
        <w:t>开发环境中，</w:t>
      </w:r>
      <w:r w:rsidRPr="00E568DA">
        <w:rPr>
          <w:rFonts w:ascii="宋体" w:eastAsia="宋体" w:hAnsi="宋体" w:cs="宋体" w:hint="eastAsia"/>
          <w:kern w:val="0"/>
          <w:szCs w:val="21"/>
        </w:rPr>
        <w:t>R</w:t>
      </w:r>
      <w:r w:rsidRPr="00E568DA">
        <w:rPr>
          <w:rFonts w:ascii="宋体" w:eastAsia="宋体" w:hAnsi="宋体" w:cs="宋体"/>
          <w:kern w:val="0"/>
          <w:szCs w:val="21"/>
        </w:rPr>
        <w:t>T-T</w:t>
      </w:r>
      <w:r w:rsidRPr="00E568DA">
        <w:rPr>
          <w:rFonts w:ascii="宋体" w:eastAsia="宋体" w:hAnsi="宋体" w:cs="宋体" w:hint="eastAsia"/>
          <w:kern w:val="0"/>
          <w:szCs w:val="21"/>
        </w:rPr>
        <w:t>h</w:t>
      </w:r>
      <w:r w:rsidRPr="00E568DA">
        <w:rPr>
          <w:rFonts w:ascii="宋体" w:eastAsia="宋体" w:hAnsi="宋体" w:cs="宋体"/>
          <w:kern w:val="0"/>
          <w:szCs w:val="21"/>
        </w:rPr>
        <w:t>read</w:t>
      </w:r>
      <w:r>
        <w:rPr>
          <w:rFonts w:ascii="宋体" w:eastAsia="宋体" w:hAnsi="宋体" w:cs="宋体" w:hint="eastAsia"/>
          <w:kern w:val="0"/>
          <w:szCs w:val="21"/>
        </w:rPr>
        <w:t>的软件包可以很方便的添加到项目中，大大的节省了产品的开发周期。</w:t>
      </w:r>
    </w:p>
    <w:p w14:paraId="593A1E6B" w14:textId="63012FCA" w:rsidR="008630AC" w:rsidRDefault="008630AC" w:rsidP="008630AC">
      <w:pPr>
        <w:ind w:firstLineChars="200" w:firstLine="420"/>
        <w:rPr>
          <w:rFonts w:ascii="宋体" w:eastAsia="宋体" w:hAnsi="宋体"/>
        </w:rPr>
      </w:pPr>
      <w:r>
        <w:rPr>
          <w:rFonts w:ascii="宋体" w:eastAsia="宋体" w:hAnsi="宋体" w:hint="eastAsia"/>
        </w:rPr>
        <w:t>本章首先介绍红外接收的原理，然后通过使用</w:t>
      </w:r>
      <w:r w:rsidRPr="00E568DA">
        <w:rPr>
          <w:rFonts w:ascii="宋体" w:eastAsia="宋体" w:hAnsi="宋体" w:cs="宋体" w:hint="eastAsia"/>
          <w:kern w:val="0"/>
          <w:szCs w:val="21"/>
        </w:rPr>
        <w:t>R</w:t>
      </w:r>
      <w:r w:rsidRPr="00E568DA">
        <w:rPr>
          <w:rFonts w:ascii="宋体" w:eastAsia="宋体" w:hAnsi="宋体" w:cs="宋体"/>
          <w:kern w:val="0"/>
          <w:szCs w:val="21"/>
        </w:rPr>
        <w:t>T-T</w:t>
      </w:r>
      <w:r w:rsidRPr="00E568DA">
        <w:rPr>
          <w:rFonts w:ascii="宋体" w:eastAsia="宋体" w:hAnsi="宋体" w:cs="宋体" w:hint="eastAsia"/>
          <w:kern w:val="0"/>
          <w:szCs w:val="21"/>
        </w:rPr>
        <w:t>h</w:t>
      </w:r>
      <w:r w:rsidRPr="00E568DA">
        <w:rPr>
          <w:rFonts w:ascii="宋体" w:eastAsia="宋体" w:hAnsi="宋体" w:cs="宋体"/>
          <w:kern w:val="0"/>
          <w:szCs w:val="21"/>
        </w:rPr>
        <w:t>read</w:t>
      </w:r>
      <w:r>
        <w:rPr>
          <w:rFonts w:ascii="宋体" w:eastAsia="宋体" w:hAnsi="宋体" w:cs="宋体" w:hint="eastAsia"/>
          <w:kern w:val="0"/>
          <w:szCs w:val="21"/>
        </w:rPr>
        <w:t>的“in</w:t>
      </w:r>
      <w:r>
        <w:rPr>
          <w:rFonts w:ascii="宋体" w:eastAsia="宋体" w:hAnsi="宋体" w:cs="宋体"/>
          <w:kern w:val="0"/>
          <w:szCs w:val="21"/>
        </w:rPr>
        <w:t>frared</w:t>
      </w:r>
      <w:r>
        <w:rPr>
          <w:rFonts w:ascii="宋体" w:eastAsia="宋体" w:hAnsi="宋体" w:cs="宋体" w:hint="eastAsia"/>
          <w:kern w:val="0"/>
          <w:szCs w:val="21"/>
        </w:rPr>
        <w:t>”软件包</w:t>
      </w:r>
      <w:r w:rsidR="00813483">
        <w:rPr>
          <w:rFonts w:ascii="宋体" w:eastAsia="宋体" w:hAnsi="宋体" w:cs="宋体" w:hint="eastAsia"/>
          <w:kern w:val="0"/>
          <w:szCs w:val="21"/>
        </w:rPr>
        <w:t>所提供的接口，进行远程红外信息的接收处理，</w:t>
      </w:r>
      <w:r>
        <w:rPr>
          <w:rFonts w:ascii="宋体" w:eastAsia="宋体" w:hAnsi="宋体" w:cs="宋体" w:hint="eastAsia"/>
          <w:kern w:val="0"/>
          <w:szCs w:val="21"/>
        </w:rPr>
        <w:t>接收遥控器发出的按健信息</w:t>
      </w:r>
      <w:r w:rsidR="00813483">
        <w:rPr>
          <w:rFonts w:ascii="宋体" w:eastAsia="宋体" w:hAnsi="宋体" w:cs="宋体" w:hint="eastAsia"/>
          <w:kern w:val="0"/>
          <w:szCs w:val="21"/>
        </w:rPr>
        <w:t>，并把信息显示到终端</w:t>
      </w:r>
      <w:r>
        <w:rPr>
          <w:rFonts w:ascii="宋体" w:eastAsia="宋体" w:hAnsi="宋体" w:cs="宋体" w:hint="eastAsia"/>
          <w:kern w:val="0"/>
          <w:szCs w:val="21"/>
        </w:rPr>
        <w:t>。</w:t>
      </w:r>
      <w:r>
        <w:rPr>
          <w:rFonts w:ascii="宋体" w:eastAsia="宋体" w:hAnsi="宋体" w:hint="eastAsia"/>
        </w:rPr>
        <w:t>通过本章的学习，读者可以了红外接收的原理，还可以进一步了解</w:t>
      </w:r>
      <w:r w:rsidRPr="00E568DA">
        <w:rPr>
          <w:rFonts w:ascii="宋体" w:eastAsia="宋体" w:hAnsi="宋体" w:cs="宋体" w:hint="eastAsia"/>
          <w:kern w:val="0"/>
          <w:szCs w:val="21"/>
        </w:rPr>
        <w:t>R</w:t>
      </w:r>
      <w:r w:rsidRPr="00E568DA">
        <w:rPr>
          <w:rFonts w:ascii="宋体" w:eastAsia="宋体" w:hAnsi="宋体" w:cs="宋体"/>
          <w:kern w:val="0"/>
          <w:szCs w:val="21"/>
        </w:rPr>
        <w:t>T-T</w:t>
      </w:r>
      <w:r w:rsidRPr="00E568DA">
        <w:rPr>
          <w:rFonts w:ascii="宋体" w:eastAsia="宋体" w:hAnsi="宋体" w:cs="宋体" w:hint="eastAsia"/>
          <w:kern w:val="0"/>
          <w:szCs w:val="21"/>
        </w:rPr>
        <w:t>h</w:t>
      </w:r>
      <w:r w:rsidRPr="00E568DA">
        <w:rPr>
          <w:rFonts w:ascii="宋体" w:eastAsia="宋体" w:hAnsi="宋体" w:cs="宋体"/>
          <w:kern w:val="0"/>
          <w:szCs w:val="21"/>
        </w:rPr>
        <w:t>read</w:t>
      </w:r>
      <w:r>
        <w:rPr>
          <w:rFonts w:ascii="宋体" w:eastAsia="宋体" w:hAnsi="宋体" w:cs="宋体" w:hint="eastAsia"/>
          <w:kern w:val="0"/>
          <w:szCs w:val="21"/>
        </w:rPr>
        <w:t>软件包的添加和使用</w:t>
      </w:r>
      <w:r w:rsidR="001F06BE">
        <w:rPr>
          <w:rFonts w:ascii="宋体" w:eastAsia="宋体" w:hAnsi="宋体" w:cs="宋体" w:hint="eastAsia"/>
          <w:kern w:val="0"/>
          <w:szCs w:val="21"/>
        </w:rPr>
        <w:t>流程，掌握</w:t>
      </w:r>
      <w:r w:rsidR="001F06BE" w:rsidRPr="00E568DA">
        <w:rPr>
          <w:rFonts w:ascii="宋体" w:eastAsia="宋体" w:hAnsi="宋体" w:cs="宋体" w:hint="eastAsia"/>
          <w:kern w:val="0"/>
          <w:szCs w:val="21"/>
        </w:rPr>
        <w:t>R</w:t>
      </w:r>
      <w:r w:rsidR="001F06BE" w:rsidRPr="00E568DA">
        <w:rPr>
          <w:rFonts w:ascii="宋体" w:eastAsia="宋体" w:hAnsi="宋体" w:cs="宋体"/>
          <w:kern w:val="0"/>
          <w:szCs w:val="21"/>
        </w:rPr>
        <w:t>T-T</w:t>
      </w:r>
      <w:r w:rsidR="001F06BE" w:rsidRPr="00E568DA">
        <w:rPr>
          <w:rFonts w:ascii="宋体" w:eastAsia="宋体" w:hAnsi="宋体" w:cs="宋体" w:hint="eastAsia"/>
          <w:kern w:val="0"/>
          <w:szCs w:val="21"/>
        </w:rPr>
        <w:t>h</w:t>
      </w:r>
      <w:r w:rsidR="001F06BE" w:rsidRPr="00E568DA">
        <w:rPr>
          <w:rFonts w:ascii="宋体" w:eastAsia="宋体" w:hAnsi="宋体" w:cs="宋体"/>
          <w:kern w:val="0"/>
          <w:szCs w:val="21"/>
        </w:rPr>
        <w:t>read</w:t>
      </w:r>
      <w:r w:rsidR="001F06BE">
        <w:rPr>
          <w:rFonts w:ascii="宋体" w:eastAsia="宋体" w:hAnsi="宋体" w:cs="宋体" w:hint="eastAsia"/>
          <w:kern w:val="0"/>
          <w:szCs w:val="21"/>
        </w:rPr>
        <w:t>软件包的使用方法</w:t>
      </w:r>
      <w:r>
        <w:rPr>
          <w:rFonts w:ascii="宋体" w:eastAsia="宋体" w:hAnsi="宋体" w:cs="宋体" w:hint="eastAsia"/>
          <w:kern w:val="0"/>
          <w:szCs w:val="21"/>
        </w:rPr>
        <w:t>。</w:t>
      </w:r>
    </w:p>
    <w:p w14:paraId="25ADC6EA" w14:textId="77777777" w:rsidR="008630AC" w:rsidRPr="00A15CB9" w:rsidRDefault="008630AC" w:rsidP="008630AC">
      <w:pPr>
        <w:rPr>
          <w:rFonts w:ascii="宋体" w:eastAsia="宋体" w:hAnsi="宋体"/>
          <w:b/>
          <w:bCs/>
          <w:sz w:val="28"/>
          <w:szCs w:val="28"/>
        </w:rPr>
      </w:pPr>
      <w:r w:rsidRPr="00A15CB9">
        <w:rPr>
          <w:rFonts w:ascii="宋体" w:eastAsia="宋体" w:hAnsi="宋体" w:hint="eastAsia"/>
          <w:b/>
          <w:bCs/>
          <w:sz w:val="28"/>
          <w:szCs w:val="28"/>
        </w:rPr>
        <w:t>知识目标</w:t>
      </w:r>
    </w:p>
    <w:p w14:paraId="16B4C2E5" w14:textId="77777777" w:rsidR="008630AC" w:rsidRPr="00E568DA" w:rsidRDefault="008630AC" w:rsidP="008630AC">
      <w:pPr>
        <w:pStyle w:val="a7"/>
        <w:numPr>
          <w:ilvl w:val="0"/>
          <w:numId w:val="1"/>
        </w:numPr>
        <w:ind w:firstLineChars="0"/>
        <w:rPr>
          <w:rFonts w:ascii="宋体" w:eastAsia="宋体" w:hAnsi="宋体" w:cs="宋体"/>
          <w:kern w:val="0"/>
          <w:szCs w:val="21"/>
        </w:rPr>
      </w:pPr>
      <w:r w:rsidRPr="00E568DA">
        <w:rPr>
          <w:rFonts w:ascii="宋体" w:eastAsia="宋体" w:hAnsi="宋体" w:cs="宋体" w:hint="eastAsia"/>
          <w:kern w:val="0"/>
          <w:szCs w:val="21"/>
        </w:rPr>
        <w:t>了解</w:t>
      </w:r>
      <w:r w:rsidRPr="002A073A">
        <w:rPr>
          <w:rFonts w:ascii="宋体" w:eastAsia="宋体" w:hAnsi="宋体" w:cs="宋体" w:hint="eastAsia"/>
          <w:kern w:val="0"/>
          <w:szCs w:val="21"/>
        </w:rPr>
        <w:t>红外接收</w:t>
      </w:r>
      <w:r>
        <w:rPr>
          <w:rFonts w:ascii="宋体" w:eastAsia="宋体" w:hAnsi="宋体" w:cs="宋体" w:hint="eastAsia"/>
          <w:kern w:val="0"/>
          <w:szCs w:val="21"/>
        </w:rPr>
        <w:t>的</w:t>
      </w:r>
      <w:r w:rsidRPr="002A073A">
        <w:rPr>
          <w:rFonts w:ascii="宋体" w:eastAsia="宋体" w:hAnsi="宋体" w:cs="宋体" w:hint="eastAsia"/>
          <w:kern w:val="0"/>
          <w:szCs w:val="21"/>
        </w:rPr>
        <w:t>通信原理</w:t>
      </w:r>
      <w:r w:rsidRPr="003F1FAA">
        <w:rPr>
          <w:rFonts w:ascii="宋体" w:eastAsia="宋体" w:hAnsi="宋体" w:cs="宋体" w:hint="eastAsia"/>
          <w:kern w:val="0"/>
          <w:szCs w:val="21"/>
        </w:rPr>
        <w:t>；</w:t>
      </w:r>
    </w:p>
    <w:p w14:paraId="2FA59466" w14:textId="7A6B8DFC" w:rsidR="008630AC" w:rsidRPr="00E568DA" w:rsidRDefault="008630AC" w:rsidP="008630AC">
      <w:pPr>
        <w:pStyle w:val="a7"/>
        <w:numPr>
          <w:ilvl w:val="0"/>
          <w:numId w:val="1"/>
        </w:numPr>
        <w:ind w:firstLineChars="0"/>
        <w:rPr>
          <w:rFonts w:ascii="宋体" w:eastAsia="宋体" w:hAnsi="宋体" w:cs="宋体"/>
          <w:kern w:val="0"/>
          <w:szCs w:val="21"/>
        </w:rPr>
      </w:pPr>
      <w:r>
        <w:rPr>
          <w:rFonts w:ascii="宋体" w:eastAsia="宋体" w:hAnsi="宋体" w:cs="宋体" w:hint="eastAsia"/>
          <w:kern w:val="0"/>
          <w:szCs w:val="21"/>
        </w:rPr>
        <w:t>掌握</w:t>
      </w:r>
      <w:r w:rsidRPr="00E568DA">
        <w:rPr>
          <w:rFonts w:ascii="宋体" w:eastAsia="宋体" w:hAnsi="宋体" w:cs="宋体" w:hint="eastAsia"/>
          <w:kern w:val="0"/>
          <w:szCs w:val="21"/>
        </w:rPr>
        <w:t>R</w:t>
      </w:r>
      <w:r w:rsidRPr="00E568DA">
        <w:rPr>
          <w:rFonts w:ascii="宋体" w:eastAsia="宋体" w:hAnsi="宋体" w:cs="宋体"/>
          <w:kern w:val="0"/>
          <w:szCs w:val="21"/>
        </w:rPr>
        <w:t>T-T</w:t>
      </w:r>
      <w:r w:rsidRPr="00E568DA">
        <w:rPr>
          <w:rFonts w:ascii="宋体" w:eastAsia="宋体" w:hAnsi="宋体" w:cs="宋体" w:hint="eastAsia"/>
          <w:kern w:val="0"/>
          <w:szCs w:val="21"/>
        </w:rPr>
        <w:t>h</w:t>
      </w:r>
      <w:r w:rsidRPr="00E568DA">
        <w:rPr>
          <w:rFonts w:ascii="宋体" w:eastAsia="宋体" w:hAnsi="宋体" w:cs="宋体"/>
          <w:kern w:val="0"/>
          <w:szCs w:val="21"/>
        </w:rPr>
        <w:t>read</w:t>
      </w:r>
      <w:r w:rsidRPr="002A073A">
        <w:rPr>
          <w:rFonts w:ascii="宋体" w:eastAsia="宋体" w:hAnsi="宋体" w:cs="宋体" w:hint="eastAsia"/>
          <w:kern w:val="0"/>
          <w:szCs w:val="21"/>
        </w:rPr>
        <w:t>应用软件包的</w:t>
      </w:r>
      <w:r w:rsidR="007B6DF5">
        <w:rPr>
          <w:rFonts w:ascii="宋体" w:eastAsia="宋体" w:hAnsi="宋体" w:cs="宋体" w:hint="eastAsia"/>
          <w:kern w:val="0"/>
          <w:szCs w:val="21"/>
        </w:rPr>
        <w:t>添</w:t>
      </w:r>
      <w:r w:rsidRPr="002A073A">
        <w:rPr>
          <w:rFonts w:ascii="宋体" w:eastAsia="宋体" w:hAnsi="宋体" w:cs="宋体" w:hint="eastAsia"/>
          <w:kern w:val="0"/>
          <w:szCs w:val="21"/>
        </w:rPr>
        <w:t>加方法</w:t>
      </w:r>
      <w:r w:rsidRPr="00E568DA">
        <w:rPr>
          <w:rFonts w:ascii="宋体" w:eastAsia="宋体" w:hAnsi="宋体" w:cs="宋体" w:hint="eastAsia"/>
          <w:kern w:val="0"/>
          <w:szCs w:val="21"/>
        </w:rPr>
        <w:t>；</w:t>
      </w:r>
    </w:p>
    <w:p w14:paraId="7E3AD249" w14:textId="77777777" w:rsidR="008630AC" w:rsidRPr="00F07C00" w:rsidRDefault="008630AC" w:rsidP="008630AC">
      <w:pPr>
        <w:pStyle w:val="a7"/>
        <w:numPr>
          <w:ilvl w:val="0"/>
          <w:numId w:val="1"/>
        </w:numPr>
        <w:ind w:firstLineChars="0"/>
        <w:rPr>
          <w:rFonts w:ascii="宋体" w:eastAsia="宋体" w:hAnsi="宋体" w:cs="宋体"/>
          <w:kern w:val="0"/>
          <w:szCs w:val="21"/>
        </w:rPr>
      </w:pPr>
      <w:r>
        <w:rPr>
          <w:rFonts w:ascii="宋体" w:eastAsia="宋体" w:hAnsi="宋体" w:cs="宋体" w:hint="eastAsia"/>
          <w:kern w:val="0"/>
          <w:szCs w:val="21"/>
        </w:rPr>
        <w:t>掌握</w:t>
      </w:r>
      <w:r w:rsidRPr="00E568DA">
        <w:rPr>
          <w:rFonts w:ascii="宋体" w:eastAsia="宋体" w:hAnsi="宋体" w:cs="宋体" w:hint="eastAsia"/>
          <w:kern w:val="0"/>
          <w:szCs w:val="21"/>
        </w:rPr>
        <w:t>R</w:t>
      </w:r>
      <w:r w:rsidRPr="00E568DA">
        <w:rPr>
          <w:rFonts w:ascii="宋体" w:eastAsia="宋体" w:hAnsi="宋体" w:cs="宋体"/>
          <w:kern w:val="0"/>
          <w:szCs w:val="21"/>
        </w:rPr>
        <w:t>T-T</w:t>
      </w:r>
      <w:r w:rsidRPr="00E568DA">
        <w:rPr>
          <w:rFonts w:ascii="宋体" w:eastAsia="宋体" w:hAnsi="宋体" w:cs="宋体" w:hint="eastAsia"/>
          <w:kern w:val="0"/>
          <w:szCs w:val="21"/>
        </w:rPr>
        <w:t>h</w:t>
      </w:r>
      <w:r w:rsidRPr="00E568DA">
        <w:rPr>
          <w:rFonts w:ascii="宋体" w:eastAsia="宋体" w:hAnsi="宋体" w:cs="宋体"/>
          <w:kern w:val="0"/>
          <w:szCs w:val="21"/>
        </w:rPr>
        <w:t>read</w:t>
      </w:r>
      <w:r w:rsidRPr="002A073A">
        <w:rPr>
          <w:rFonts w:ascii="宋体" w:eastAsia="宋体" w:hAnsi="宋体" w:cs="宋体" w:hint="eastAsia"/>
          <w:kern w:val="0"/>
          <w:szCs w:val="21"/>
        </w:rPr>
        <w:t>应用软件包</w:t>
      </w:r>
      <w:r>
        <w:rPr>
          <w:rFonts w:ascii="宋体" w:eastAsia="宋体" w:hAnsi="宋体" w:cs="宋体" w:hint="eastAsia"/>
          <w:kern w:val="0"/>
          <w:szCs w:val="21"/>
        </w:rPr>
        <w:t>使用方法</w:t>
      </w:r>
      <w:r w:rsidRPr="00E568DA">
        <w:rPr>
          <w:rFonts w:ascii="宋体" w:eastAsia="宋体" w:hAnsi="宋体" w:cs="宋体" w:hint="eastAsia"/>
          <w:kern w:val="0"/>
          <w:szCs w:val="21"/>
        </w:rPr>
        <w:t>；</w:t>
      </w:r>
    </w:p>
    <w:p w14:paraId="31A2346E" w14:textId="77777777" w:rsidR="008630AC" w:rsidRPr="00A15CB9" w:rsidRDefault="008630AC" w:rsidP="008630AC">
      <w:pPr>
        <w:rPr>
          <w:rFonts w:ascii="宋体" w:eastAsia="宋体" w:hAnsi="宋体"/>
          <w:b/>
          <w:bCs/>
          <w:sz w:val="28"/>
          <w:szCs w:val="28"/>
        </w:rPr>
      </w:pPr>
      <w:r w:rsidRPr="00A15CB9">
        <w:rPr>
          <w:rFonts w:ascii="宋体" w:eastAsia="宋体" w:hAnsi="宋体" w:hint="eastAsia"/>
          <w:b/>
          <w:bCs/>
          <w:sz w:val="28"/>
          <w:szCs w:val="28"/>
        </w:rPr>
        <w:t>技能目标</w:t>
      </w:r>
    </w:p>
    <w:p w14:paraId="36C227D1" w14:textId="77777777" w:rsidR="008630AC" w:rsidRDefault="008630AC" w:rsidP="008630AC">
      <w:pPr>
        <w:pStyle w:val="a7"/>
        <w:numPr>
          <w:ilvl w:val="0"/>
          <w:numId w:val="1"/>
        </w:numPr>
        <w:ind w:firstLineChars="0"/>
        <w:rPr>
          <w:rFonts w:ascii="宋体" w:eastAsia="宋体" w:hAnsi="宋体" w:cs="宋体"/>
          <w:kern w:val="0"/>
          <w:szCs w:val="21"/>
        </w:rPr>
      </w:pPr>
      <w:r>
        <w:rPr>
          <w:rFonts w:ascii="宋体" w:eastAsia="宋体" w:hAnsi="宋体" w:cs="宋体" w:hint="eastAsia"/>
          <w:kern w:val="0"/>
          <w:szCs w:val="21"/>
        </w:rPr>
        <w:t>能够根据项目需要查找</w:t>
      </w:r>
      <w:r w:rsidRPr="00E568DA">
        <w:rPr>
          <w:rFonts w:ascii="宋体" w:eastAsia="宋体" w:hAnsi="宋体" w:cs="宋体" w:hint="eastAsia"/>
          <w:kern w:val="0"/>
          <w:szCs w:val="21"/>
        </w:rPr>
        <w:t>R</w:t>
      </w:r>
      <w:r w:rsidRPr="00E568DA">
        <w:rPr>
          <w:rFonts w:ascii="宋体" w:eastAsia="宋体" w:hAnsi="宋体" w:cs="宋体"/>
          <w:kern w:val="0"/>
          <w:szCs w:val="21"/>
        </w:rPr>
        <w:t>T-T</w:t>
      </w:r>
      <w:r w:rsidRPr="00E568DA">
        <w:rPr>
          <w:rFonts w:ascii="宋体" w:eastAsia="宋体" w:hAnsi="宋体" w:cs="宋体" w:hint="eastAsia"/>
          <w:kern w:val="0"/>
          <w:szCs w:val="21"/>
        </w:rPr>
        <w:t>h</w:t>
      </w:r>
      <w:r w:rsidRPr="00E568DA">
        <w:rPr>
          <w:rFonts w:ascii="宋体" w:eastAsia="宋体" w:hAnsi="宋体" w:cs="宋体"/>
          <w:kern w:val="0"/>
          <w:szCs w:val="21"/>
        </w:rPr>
        <w:t>read</w:t>
      </w:r>
      <w:r>
        <w:rPr>
          <w:rFonts w:ascii="宋体" w:eastAsia="宋体" w:hAnsi="宋体" w:cs="宋体" w:hint="eastAsia"/>
          <w:kern w:val="0"/>
          <w:szCs w:val="21"/>
        </w:rPr>
        <w:t>相关</w:t>
      </w:r>
      <w:r w:rsidRPr="002A073A">
        <w:rPr>
          <w:rFonts w:ascii="宋体" w:eastAsia="宋体" w:hAnsi="宋体" w:cs="宋体" w:hint="eastAsia"/>
          <w:kern w:val="0"/>
          <w:szCs w:val="21"/>
        </w:rPr>
        <w:t>应用软件</w:t>
      </w:r>
      <w:r>
        <w:rPr>
          <w:rFonts w:ascii="宋体" w:eastAsia="宋体" w:hAnsi="宋体" w:cs="宋体" w:hint="eastAsia"/>
          <w:kern w:val="0"/>
          <w:szCs w:val="21"/>
        </w:rPr>
        <w:t>；</w:t>
      </w:r>
    </w:p>
    <w:p w14:paraId="517E5E2F" w14:textId="77777777" w:rsidR="008630AC" w:rsidRPr="00E568DA" w:rsidRDefault="008630AC" w:rsidP="008630AC">
      <w:pPr>
        <w:pStyle w:val="a7"/>
        <w:numPr>
          <w:ilvl w:val="0"/>
          <w:numId w:val="1"/>
        </w:numPr>
        <w:ind w:firstLineChars="0"/>
        <w:rPr>
          <w:rFonts w:ascii="宋体" w:eastAsia="宋体" w:hAnsi="宋体" w:cs="宋体"/>
          <w:kern w:val="0"/>
          <w:szCs w:val="21"/>
        </w:rPr>
      </w:pPr>
      <w:r w:rsidRPr="00E568DA">
        <w:rPr>
          <w:rFonts w:ascii="宋体" w:eastAsia="宋体" w:hAnsi="宋体" w:cs="宋体" w:hint="eastAsia"/>
          <w:kern w:val="0"/>
          <w:szCs w:val="21"/>
        </w:rPr>
        <w:t>能够</w:t>
      </w:r>
      <w:r>
        <w:rPr>
          <w:rFonts w:ascii="宋体" w:eastAsia="宋体" w:hAnsi="宋体" w:cs="宋体" w:hint="eastAsia"/>
          <w:kern w:val="0"/>
          <w:szCs w:val="21"/>
        </w:rPr>
        <w:t>把</w:t>
      </w:r>
      <w:r w:rsidRPr="00E568DA">
        <w:rPr>
          <w:rFonts w:ascii="宋体" w:eastAsia="宋体" w:hAnsi="宋体" w:cs="宋体" w:hint="eastAsia"/>
          <w:kern w:val="0"/>
          <w:szCs w:val="21"/>
        </w:rPr>
        <w:t>R</w:t>
      </w:r>
      <w:r w:rsidRPr="00E568DA">
        <w:rPr>
          <w:rFonts w:ascii="宋体" w:eastAsia="宋体" w:hAnsi="宋体" w:cs="宋体"/>
          <w:kern w:val="0"/>
          <w:szCs w:val="21"/>
        </w:rPr>
        <w:t>T-T</w:t>
      </w:r>
      <w:r w:rsidRPr="00E568DA">
        <w:rPr>
          <w:rFonts w:ascii="宋体" w:eastAsia="宋体" w:hAnsi="宋体" w:cs="宋体" w:hint="eastAsia"/>
          <w:kern w:val="0"/>
          <w:szCs w:val="21"/>
        </w:rPr>
        <w:t>h</w:t>
      </w:r>
      <w:r w:rsidRPr="00E568DA">
        <w:rPr>
          <w:rFonts w:ascii="宋体" w:eastAsia="宋体" w:hAnsi="宋体" w:cs="宋体"/>
          <w:kern w:val="0"/>
          <w:szCs w:val="21"/>
        </w:rPr>
        <w:t>read</w:t>
      </w:r>
      <w:r>
        <w:rPr>
          <w:rFonts w:ascii="宋体" w:eastAsia="宋体" w:hAnsi="宋体" w:cs="宋体" w:hint="eastAsia"/>
          <w:kern w:val="0"/>
          <w:szCs w:val="21"/>
        </w:rPr>
        <w:t>相关</w:t>
      </w:r>
      <w:r w:rsidRPr="002A073A">
        <w:rPr>
          <w:rFonts w:ascii="宋体" w:eastAsia="宋体" w:hAnsi="宋体" w:cs="宋体" w:hint="eastAsia"/>
          <w:kern w:val="0"/>
          <w:szCs w:val="21"/>
        </w:rPr>
        <w:t>应用软件</w:t>
      </w:r>
      <w:r>
        <w:rPr>
          <w:rFonts w:ascii="宋体" w:eastAsia="宋体" w:hAnsi="宋体" w:cs="宋体" w:hint="eastAsia"/>
          <w:kern w:val="0"/>
          <w:szCs w:val="21"/>
        </w:rPr>
        <w:t>添加到项目中</w:t>
      </w:r>
      <w:r w:rsidRPr="00E568DA">
        <w:rPr>
          <w:rFonts w:ascii="宋体" w:eastAsia="宋体" w:hAnsi="宋体" w:cs="宋体" w:hint="eastAsia"/>
          <w:kern w:val="0"/>
          <w:szCs w:val="21"/>
        </w:rPr>
        <w:t>；</w:t>
      </w:r>
    </w:p>
    <w:p w14:paraId="77F00212" w14:textId="77777777" w:rsidR="008630AC" w:rsidRPr="00E568DA" w:rsidRDefault="008630AC" w:rsidP="008630AC">
      <w:pPr>
        <w:pStyle w:val="a7"/>
        <w:numPr>
          <w:ilvl w:val="0"/>
          <w:numId w:val="1"/>
        </w:numPr>
        <w:ind w:firstLineChars="0"/>
        <w:rPr>
          <w:rFonts w:ascii="宋体" w:eastAsia="宋体" w:hAnsi="宋体" w:cs="宋体"/>
          <w:kern w:val="0"/>
          <w:szCs w:val="21"/>
        </w:rPr>
      </w:pPr>
      <w:r w:rsidRPr="00E568DA">
        <w:rPr>
          <w:rFonts w:ascii="宋体" w:eastAsia="宋体" w:hAnsi="宋体" w:cs="宋体" w:hint="eastAsia"/>
          <w:kern w:val="0"/>
          <w:szCs w:val="21"/>
        </w:rPr>
        <w:t>能够</w:t>
      </w:r>
      <w:r>
        <w:rPr>
          <w:rFonts w:ascii="宋体" w:eastAsia="宋体" w:hAnsi="宋体" w:cs="宋体" w:hint="eastAsia"/>
          <w:kern w:val="0"/>
          <w:szCs w:val="21"/>
        </w:rPr>
        <w:t>阅读</w:t>
      </w:r>
      <w:r w:rsidRPr="00E568DA">
        <w:rPr>
          <w:rFonts w:ascii="宋体" w:eastAsia="宋体" w:hAnsi="宋体" w:cs="宋体" w:hint="eastAsia"/>
          <w:kern w:val="0"/>
          <w:szCs w:val="21"/>
        </w:rPr>
        <w:t>R</w:t>
      </w:r>
      <w:r w:rsidRPr="00E568DA">
        <w:rPr>
          <w:rFonts w:ascii="宋体" w:eastAsia="宋体" w:hAnsi="宋体" w:cs="宋体"/>
          <w:kern w:val="0"/>
          <w:szCs w:val="21"/>
        </w:rPr>
        <w:t>T-T</w:t>
      </w:r>
      <w:r w:rsidRPr="00E568DA">
        <w:rPr>
          <w:rFonts w:ascii="宋体" w:eastAsia="宋体" w:hAnsi="宋体" w:cs="宋体" w:hint="eastAsia"/>
          <w:kern w:val="0"/>
          <w:szCs w:val="21"/>
        </w:rPr>
        <w:t>h</w:t>
      </w:r>
      <w:r w:rsidRPr="00E568DA">
        <w:rPr>
          <w:rFonts w:ascii="宋体" w:eastAsia="宋体" w:hAnsi="宋体" w:cs="宋体"/>
          <w:kern w:val="0"/>
          <w:szCs w:val="21"/>
        </w:rPr>
        <w:t>read</w:t>
      </w:r>
      <w:r>
        <w:rPr>
          <w:rFonts w:ascii="宋体" w:eastAsia="宋体" w:hAnsi="宋体" w:cs="宋体" w:hint="eastAsia"/>
          <w:kern w:val="0"/>
          <w:szCs w:val="21"/>
        </w:rPr>
        <w:t>相关</w:t>
      </w:r>
      <w:r w:rsidRPr="002A073A">
        <w:rPr>
          <w:rFonts w:ascii="宋体" w:eastAsia="宋体" w:hAnsi="宋体" w:cs="宋体" w:hint="eastAsia"/>
          <w:kern w:val="0"/>
          <w:szCs w:val="21"/>
        </w:rPr>
        <w:t>应用软件</w:t>
      </w:r>
      <w:r>
        <w:rPr>
          <w:rFonts w:ascii="宋体" w:eastAsia="宋体" w:hAnsi="宋体" w:cs="宋体" w:hint="eastAsia"/>
          <w:kern w:val="0"/>
          <w:szCs w:val="21"/>
        </w:rPr>
        <w:t>的使用说明并根据说明进行编程</w:t>
      </w:r>
      <w:r w:rsidRPr="00E568DA">
        <w:rPr>
          <w:rFonts w:ascii="宋体" w:eastAsia="宋体" w:hAnsi="宋体" w:cs="宋体" w:hint="eastAsia"/>
          <w:kern w:val="0"/>
          <w:szCs w:val="21"/>
        </w:rPr>
        <w:t>；</w:t>
      </w:r>
    </w:p>
    <w:bookmarkEnd w:id="0"/>
    <w:p w14:paraId="01948A73" w14:textId="77777777" w:rsidR="00993983" w:rsidRPr="00AC1B88" w:rsidRDefault="00993983" w:rsidP="00D36178"/>
    <w:p w14:paraId="1EA9FCAF" w14:textId="3CEE387E" w:rsidR="00D36178" w:rsidRPr="002E405F" w:rsidRDefault="00347A4F" w:rsidP="00D36178">
      <w:pPr>
        <w:rPr>
          <w:rFonts w:ascii="宋体" w:eastAsia="宋体" w:hAnsi="宋体"/>
          <w:b/>
          <w:bCs/>
        </w:rPr>
      </w:pPr>
      <w:r>
        <w:rPr>
          <w:rFonts w:ascii="宋体" w:eastAsia="宋体" w:hAnsi="宋体"/>
          <w:b/>
          <w:bCs/>
        </w:rPr>
        <w:t>14.</w:t>
      </w:r>
      <w:r w:rsidR="00D36178" w:rsidRPr="002E405F">
        <w:rPr>
          <w:rFonts w:ascii="宋体" w:eastAsia="宋体" w:hAnsi="宋体" w:hint="eastAsia"/>
          <w:b/>
          <w:bCs/>
        </w:rPr>
        <w:t>1</w:t>
      </w:r>
      <w:r w:rsidR="00D36178" w:rsidRPr="002E405F">
        <w:rPr>
          <w:rFonts w:ascii="宋体" w:eastAsia="宋体" w:hAnsi="宋体"/>
          <w:b/>
          <w:bCs/>
        </w:rPr>
        <w:t xml:space="preserve"> </w:t>
      </w:r>
      <w:r w:rsidR="00D36178" w:rsidRPr="002E405F">
        <w:rPr>
          <w:rFonts w:ascii="宋体" w:eastAsia="宋体" w:hAnsi="宋体" w:hint="eastAsia"/>
          <w:b/>
          <w:bCs/>
        </w:rPr>
        <w:t>红外接收原理</w:t>
      </w:r>
    </w:p>
    <w:p w14:paraId="7A4F961E" w14:textId="77777777" w:rsidR="00D36178" w:rsidRDefault="00D36178" w:rsidP="00D36178">
      <w:pPr>
        <w:ind w:firstLineChars="200" w:firstLine="420"/>
        <w:rPr>
          <w:rFonts w:ascii="宋体" w:eastAsia="宋体" w:hAnsi="宋体"/>
        </w:rPr>
      </w:pPr>
      <w:r w:rsidRPr="00534D7C">
        <w:rPr>
          <w:rFonts w:ascii="宋体" w:eastAsia="宋体" w:hAnsi="宋体" w:hint="eastAsia"/>
        </w:rPr>
        <w:t>现在的家用电器中，很多都配置有红外接收器，可以接收红外遥控器发出的控制信号。这一节，我们先了解一下红外接收的工作原理。</w:t>
      </w:r>
    </w:p>
    <w:p w14:paraId="5A3F0737" w14:textId="605B48D6" w:rsidR="00D36178" w:rsidRPr="002E405F" w:rsidRDefault="00347A4F" w:rsidP="00D36178">
      <w:pPr>
        <w:rPr>
          <w:rFonts w:ascii="宋体" w:eastAsia="宋体" w:hAnsi="宋体"/>
          <w:b/>
          <w:bCs/>
        </w:rPr>
      </w:pPr>
      <w:r>
        <w:rPr>
          <w:rFonts w:ascii="宋体" w:eastAsia="宋体" w:hAnsi="宋体"/>
          <w:b/>
          <w:bCs/>
        </w:rPr>
        <w:t>14.</w:t>
      </w:r>
      <w:r w:rsidR="00D36178" w:rsidRPr="002E405F">
        <w:rPr>
          <w:rFonts w:ascii="宋体" w:eastAsia="宋体" w:hAnsi="宋体" w:hint="eastAsia"/>
          <w:b/>
          <w:bCs/>
        </w:rPr>
        <w:t>1</w:t>
      </w:r>
      <w:r w:rsidR="00D36178" w:rsidRPr="002E405F">
        <w:rPr>
          <w:rFonts w:ascii="宋体" w:eastAsia="宋体" w:hAnsi="宋体"/>
          <w:b/>
          <w:bCs/>
        </w:rPr>
        <w:t xml:space="preserve">.1 </w:t>
      </w:r>
      <w:r w:rsidR="00D36178" w:rsidRPr="002E405F">
        <w:rPr>
          <w:rFonts w:ascii="宋体" w:eastAsia="宋体" w:hAnsi="宋体" w:hint="eastAsia"/>
          <w:b/>
          <w:bCs/>
        </w:rPr>
        <w:t>红外通信系统</w:t>
      </w:r>
    </w:p>
    <w:p w14:paraId="3F04AECF" w14:textId="5D7F636B" w:rsidR="00D36178" w:rsidRPr="00534D7C" w:rsidRDefault="00D36178" w:rsidP="00D36178">
      <w:pPr>
        <w:ind w:firstLineChars="200" w:firstLine="420"/>
        <w:rPr>
          <w:rFonts w:ascii="宋体" w:eastAsia="宋体" w:hAnsi="宋体"/>
        </w:rPr>
      </w:pPr>
      <w:r w:rsidRPr="00EA7C60">
        <w:rPr>
          <w:rFonts w:ascii="宋体" w:eastAsia="宋体" w:hAnsi="宋体"/>
        </w:rPr>
        <w:t>红外通信</w:t>
      </w:r>
      <w:r w:rsidRPr="00534D7C">
        <w:rPr>
          <w:rFonts w:ascii="宋体" w:eastAsia="宋体" w:hAnsi="宋体"/>
        </w:rPr>
        <w:t>一般分为两部分，分别是发射部分</w:t>
      </w:r>
      <w:r>
        <w:rPr>
          <w:rFonts w:ascii="宋体" w:eastAsia="宋体" w:hAnsi="宋体" w:hint="eastAsia"/>
        </w:rPr>
        <w:t>和</w:t>
      </w:r>
      <w:r w:rsidRPr="00534D7C">
        <w:rPr>
          <w:rFonts w:ascii="宋体" w:eastAsia="宋体" w:hAnsi="宋体"/>
        </w:rPr>
        <w:t>接收部分，发射部分的主要元件为红外发光二极管</w:t>
      </w:r>
      <w:r>
        <w:rPr>
          <w:rFonts w:ascii="宋体" w:eastAsia="宋体" w:hAnsi="宋体" w:hint="eastAsia"/>
        </w:rPr>
        <w:t>，而</w:t>
      </w:r>
      <w:r w:rsidRPr="00534D7C">
        <w:rPr>
          <w:rFonts w:ascii="宋体" w:eastAsia="宋体" w:hAnsi="宋体"/>
        </w:rPr>
        <w:t>接收部分</w:t>
      </w:r>
      <w:r>
        <w:rPr>
          <w:rFonts w:ascii="宋体" w:eastAsia="宋体" w:hAnsi="宋体" w:hint="eastAsia"/>
        </w:rPr>
        <w:t>主要采用</w:t>
      </w:r>
      <w:r w:rsidRPr="00534D7C">
        <w:rPr>
          <w:rFonts w:ascii="宋体" w:eastAsia="宋体" w:hAnsi="宋体"/>
        </w:rPr>
        <w:t>红外接收头</w:t>
      </w:r>
      <w:r>
        <w:rPr>
          <w:rFonts w:ascii="宋体" w:eastAsia="宋体" w:hAnsi="宋体" w:hint="eastAsia"/>
        </w:rPr>
        <w:t>。</w:t>
      </w:r>
      <w:r w:rsidRPr="00EA7C60">
        <w:rPr>
          <w:rFonts w:ascii="宋体" w:eastAsia="宋体" w:hAnsi="宋体"/>
        </w:rPr>
        <w:t>发送端对数据进行编码，然后调制成一系列的脉冲信号，</w:t>
      </w:r>
      <w:r>
        <w:rPr>
          <w:rFonts w:ascii="宋体" w:eastAsia="宋体" w:hAnsi="宋体" w:hint="eastAsia"/>
        </w:rPr>
        <w:t>最</w:t>
      </w:r>
      <w:r w:rsidRPr="00EA7C60">
        <w:rPr>
          <w:rFonts w:ascii="宋体" w:eastAsia="宋体" w:hAnsi="宋体"/>
        </w:rPr>
        <w:t>后通过带有红外发射管的发射电路发送脉冲信号，即</w:t>
      </w:r>
      <w:r>
        <w:rPr>
          <w:rFonts w:ascii="宋体" w:eastAsia="宋体" w:hAnsi="宋体" w:hint="eastAsia"/>
        </w:rPr>
        <w:t>我们常说的</w:t>
      </w:r>
      <w:r w:rsidRPr="00EA7C60">
        <w:rPr>
          <w:rFonts w:ascii="宋体" w:eastAsia="宋体" w:hAnsi="宋体"/>
        </w:rPr>
        <w:t>红外信号。接收端完成对脉冲信号的接收、放大、检波、整形，然后解调出编码信号，</w:t>
      </w:r>
      <w:r>
        <w:rPr>
          <w:rFonts w:ascii="宋体" w:eastAsia="宋体" w:hAnsi="宋体" w:hint="eastAsia"/>
        </w:rPr>
        <w:t>最后</w:t>
      </w:r>
      <w:r w:rsidRPr="00EA7C60">
        <w:rPr>
          <w:rFonts w:ascii="宋体" w:eastAsia="宋体" w:hAnsi="宋体"/>
        </w:rPr>
        <w:t>对其解码获取到发送的数据。具体的</w:t>
      </w:r>
      <w:r>
        <w:rPr>
          <w:rFonts w:ascii="宋体" w:eastAsia="宋体" w:hAnsi="宋体" w:hint="eastAsia"/>
        </w:rPr>
        <w:t>红外通信系统如图</w:t>
      </w:r>
      <w:r w:rsidR="00E81E55">
        <w:rPr>
          <w:rFonts w:ascii="宋体" w:eastAsia="宋体" w:hAnsi="宋体" w:hint="eastAsia"/>
        </w:rPr>
        <w:t>1</w:t>
      </w:r>
      <w:r w:rsidR="00E81E55">
        <w:rPr>
          <w:rFonts w:ascii="宋体" w:eastAsia="宋体" w:hAnsi="宋体"/>
        </w:rPr>
        <w:t>4-1</w:t>
      </w:r>
      <w:r>
        <w:rPr>
          <w:rFonts w:ascii="宋体" w:eastAsia="宋体" w:hAnsi="宋体" w:hint="eastAsia"/>
        </w:rPr>
        <w:t>所示</w:t>
      </w:r>
      <w:r w:rsidRPr="00EA7C60">
        <w:rPr>
          <w:rFonts w:ascii="宋体" w:eastAsia="宋体" w:hAnsi="宋体"/>
        </w:rPr>
        <w:t>。</w:t>
      </w:r>
      <w:r w:rsidRPr="00534D7C">
        <w:rPr>
          <w:rFonts w:ascii="宋体" w:eastAsia="宋体" w:hAnsi="宋体"/>
        </w:rPr>
        <w:t xml:space="preserve"> </w:t>
      </w:r>
    </w:p>
    <w:p w14:paraId="31B30F45" w14:textId="65254106" w:rsidR="00D36178" w:rsidRDefault="00D36178" w:rsidP="00D36178">
      <w:pPr>
        <w:widowControl/>
        <w:jc w:val="center"/>
        <w:rPr>
          <w:rFonts w:ascii="宋体" w:eastAsia="宋体" w:hAnsi="宋体" w:cs="宋体"/>
          <w:kern w:val="0"/>
          <w:sz w:val="24"/>
          <w:szCs w:val="24"/>
        </w:rPr>
      </w:pPr>
      <w:r>
        <w:rPr>
          <w:noProof/>
        </w:rPr>
        <w:drawing>
          <wp:inline distT="0" distB="0" distL="0" distR="0" wp14:anchorId="0DBCDBF0" wp14:editId="214E3146">
            <wp:extent cx="4314496" cy="116459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275" cy="1165882"/>
                    </a:xfrm>
                    <a:prstGeom prst="rect">
                      <a:avLst/>
                    </a:prstGeom>
                  </pic:spPr>
                </pic:pic>
              </a:graphicData>
            </a:graphic>
          </wp:inline>
        </w:drawing>
      </w:r>
    </w:p>
    <w:p w14:paraId="613C6855" w14:textId="6AFCB342" w:rsidR="00E81E55" w:rsidRPr="00E81E55" w:rsidRDefault="00E81E55" w:rsidP="00D36178">
      <w:pPr>
        <w:widowControl/>
        <w:jc w:val="center"/>
        <w:rPr>
          <w:rFonts w:ascii="宋体" w:eastAsia="宋体" w:hAnsi="宋体" w:cs="宋体"/>
          <w:kern w:val="0"/>
          <w:sz w:val="18"/>
          <w:szCs w:val="18"/>
        </w:rPr>
      </w:pPr>
      <w:r w:rsidRPr="00E81E55">
        <w:rPr>
          <w:rFonts w:ascii="宋体" w:eastAsia="宋体" w:hAnsi="宋体" w:cs="宋体" w:hint="eastAsia"/>
          <w:kern w:val="0"/>
          <w:sz w:val="18"/>
          <w:szCs w:val="18"/>
        </w:rPr>
        <w:t>图1</w:t>
      </w:r>
      <w:r w:rsidRPr="00E81E55">
        <w:rPr>
          <w:rFonts w:ascii="宋体" w:eastAsia="宋体" w:hAnsi="宋体" w:cs="宋体"/>
          <w:kern w:val="0"/>
          <w:sz w:val="18"/>
          <w:szCs w:val="18"/>
        </w:rPr>
        <w:t xml:space="preserve">4-1 </w:t>
      </w:r>
      <w:r w:rsidRPr="00E81E55">
        <w:rPr>
          <w:rFonts w:ascii="宋体" w:eastAsia="宋体" w:hAnsi="宋体" w:hint="eastAsia"/>
          <w:sz w:val="18"/>
          <w:szCs w:val="18"/>
        </w:rPr>
        <w:t>红外通信系统</w:t>
      </w:r>
    </w:p>
    <w:p w14:paraId="3D5D9C43" w14:textId="29061A2D" w:rsidR="00D36178" w:rsidRPr="002E405F" w:rsidRDefault="00347A4F" w:rsidP="00D36178">
      <w:pPr>
        <w:rPr>
          <w:rFonts w:ascii="宋体" w:eastAsia="宋体" w:hAnsi="宋体"/>
          <w:b/>
          <w:bCs/>
        </w:rPr>
      </w:pPr>
      <w:r>
        <w:rPr>
          <w:rFonts w:ascii="宋体" w:eastAsia="宋体" w:hAnsi="宋体"/>
          <w:b/>
          <w:bCs/>
        </w:rPr>
        <w:t>14.</w:t>
      </w:r>
      <w:r w:rsidR="00D36178" w:rsidRPr="002E405F">
        <w:rPr>
          <w:rFonts w:ascii="宋体" w:eastAsia="宋体" w:hAnsi="宋体" w:hint="eastAsia"/>
          <w:b/>
          <w:bCs/>
        </w:rPr>
        <w:t>1</w:t>
      </w:r>
      <w:r w:rsidR="00D36178" w:rsidRPr="002E405F">
        <w:rPr>
          <w:rFonts w:ascii="宋体" w:eastAsia="宋体" w:hAnsi="宋体"/>
          <w:b/>
          <w:bCs/>
        </w:rPr>
        <w:t xml:space="preserve">.2 </w:t>
      </w:r>
      <w:r w:rsidR="00D36178" w:rsidRPr="002E405F">
        <w:rPr>
          <w:rFonts w:ascii="宋体" w:eastAsia="宋体" w:hAnsi="宋体" w:hint="eastAsia"/>
          <w:b/>
          <w:bCs/>
        </w:rPr>
        <w:t>认识红外接收头</w:t>
      </w:r>
    </w:p>
    <w:p w14:paraId="4B409A25" w14:textId="4A03926D" w:rsidR="00D36178" w:rsidRDefault="00D36178" w:rsidP="00D36178">
      <w:pPr>
        <w:ind w:firstLineChars="200" w:firstLine="420"/>
        <w:rPr>
          <w:rFonts w:ascii="宋体" w:eastAsia="宋体" w:hAnsi="宋体"/>
        </w:rPr>
      </w:pPr>
      <w:r w:rsidRPr="004B09A2">
        <w:rPr>
          <w:rFonts w:ascii="宋体" w:eastAsia="宋体" w:hAnsi="宋体" w:hint="eastAsia"/>
        </w:rPr>
        <w:t>通常采用红外接收头接收红外信号，</w:t>
      </w:r>
      <w:r w:rsidRPr="004B09A2">
        <w:rPr>
          <w:rFonts w:ascii="宋体" w:eastAsia="宋体" w:hAnsi="宋体"/>
        </w:rPr>
        <w:t>一般的红外接收头有三个引脚，分别是：电源正极VCC、电源负极GND、</w:t>
      </w:r>
      <w:r>
        <w:rPr>
          <w:rFonts w:ascii="宋体" w:eastAsia="宋体" w:hAnsi="宋体" w:hint="eastAsia"/>
        </w:rPr>
        <w:t>信号</w:t>
      </w:r>
      <w:r w:rsidRPr="004B09A2">
        <w:rPr>
          <w:rFonts w:ascii="宋体" w:eastAsia="宋体" w:hAnsi="宋体"/>
        </w:rPr>
        <w:t>输出端OUT</w:t>
      </w:r>
      <w:r>
        <w:rPr>
          <w:rFonts w:ascii="宋体" w:eastAsia="宋体" w:hAnsi="宋体" w:hint="eastAsia"/>
        </w:rPr>
        <w:t>，如图</w:t>
      </w:r>
      <w:r w:rsidR="00EF6BEB">
        <w:rPr>
          <w:rFonts w:ascii="宋体" w:eastAsia="宋体" w:hAnsi="宋体" w:hint="eastAsia"/>
        </w:rPr>
        <w:t>1</w:t>
      </w:r>
      <w:r w:rsidR="00EF6BEB">
        <w:rPr>
          <w:rFonts w:ascii="宋体" w:eastAsia="宋体" w:hAnsi="宋体"/>
        </w:rPr>
        <w:t>4-2</w:t>
      </w:r>
      <w:r>
        <w:rPr>
          <w:rFonts w:ascii="宋体" w:eastAsia="宋体" w:hAnsi="宋体" w:hint="eastAsia"/>
        </w:rPr>
        <w:t>所示。</w:t>
      </w:r>
    </w:p>
    <w:p w14:paraId="08665530" w14:textId="7169EEBE" w:rsidR="00D36178" w:rsidRDefault="00D36178" w:rsidP="00D36178">
      <w:pPr>
        <w:jc w:val="center"/>
        <w:rPr>
          <w:rFonts w:ascii="宋体" w:eastAsia="宋体" w:hAnsi="宋体"/>
        </w:rPr>
      </w:pPr>
      <w:r>
        <w:rPr>
          <w:noProof/>
        </w:rPr>
        <w:lastRenderedPageBreak/>
        <w:drawing>
          <wp:inline distT="0" distB="0" distL="0" distR="0" wp14:anchorId="4FC50EEA" wp14:editId="55DA0198">
            <wp:extent cx="3379075" cy="112730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051" cy="1130302"/>
                    </a:xfrm>
                    <a:prstGeom prst="rect">
                      <a:avLst/>
                    </a:prstGeom>
                    <a:noFill/>
                    <a:ln>
                      <a:noFill/>
                    </a:ln>
                  </pic:spPr>
                </pic:pic>
              </a:graphicData>
            </a:graphic>
          </wp:inline>
        </w:drawing>
      </w:r>
    </w:p>
    <w:p w14:paraId="07F8E424" w14:textId="4AC038DE" w:rsidR="00EF6BEB" w:rsidRPr="00EF6BEB" w:rsidRDefault="00EF6BEB" w:rsidP="00D36178">
      <w:pPr>
        <w:jc w:val="center"/>
        <w:rPr>
          <w:rFonts w:ascii="宋体" w:eastAsia="宋体" w:hAnsi="宋体"/>
          <w:sz w:val="18"/>
          <w:szCs w:val="18"/>
        </w:rPr>
      </w:pPr>
      <w:r w:rsidRPr="00EF6BEB">
        <w:rPr>
          <w:rFonts w:ascii="宋体" w:eastAsia="宋体" w:hAnsi="宋体" w:hint="eastAsia"/>
          <w:sz w:val="18"/>
          <w:szCs w:val="18"/>
        </w:rPr>
        <w:t>图1</w:t>
      </w:r>
      <w:r w:rsidRPr="00EF6BEB">
        <w:rPr>
          <w:rFonts w:ascii="宋体" w:eastAsia="宋体" w:hAnsi="宋体"/>
          <w:sz w:val="18"/>
          <w:szCs w:val="18"/>
        </w:rPr>
        <w:t xml:space="preserve">4-2 </w:t>
      </w:r>
      <w:r w:rsidRPr="00EF6BEB">
        <w:rPr>
          <w:rFonts w:ascii="宋体" w:eastAsia="宋体" w:hAnsi="宋体" w:hint="eastAsia"/>
          <w:sz w:val="18"/>
          <w:szCs w:val="18"/>
        </w:rPr>
        <w:t>红外接收头</w:t>
      </w:r>
    </w:p>
    <w:p w14:paraId="58DEBA73" w14:textId="626F00E0" w:rsidR="00D36178" w:rsidRDefault="00D36178" w:rsidP="00D36178">
      <w:pPr>
        <w:ind w:firstLineChars="200" w:firstLine="420"/>
        <w:rPr>
          <w:rFonts w:ascii="宋体" w:eastAsia="宋体" w:hAnsi="宋体"/>
        </w:rPr>
      </w:pPr>
      <w:r w:rsidRPr="003D4644">
        <w:rPr>
          <w:rFonts w:ascii="宋体" w:eastAsia="宋体" w:hAnsi="宋体"/>
        </w:rPr>
        <w:t>封装一般有铁</w:t>
      </w:r>
      <w:r>
        <w:rPr>
          <w:rFonts w:ascii="宋体" w:eastAsia="宋体" w:hAnsi="宋体" w:hint="eastAsia"/>
        </w:rPr>
        <w:t>壳</w:t>
      </w:r>
      <w:r w:rsidRPr="003D4644">
        <w:rPr>
          <w:rFonts w:ascii="宋体" w:eastAsia="宋体" w:hAnsi="宋体"/>
        </w:rPr>
        <w:t>屏蔽封装</w:t>
      </w:r>
      <w:r>
        <w:rPr>
          <w:rFonts w:ascii="宋体" w:eastAsia="宋体" w:hAnsi="宋体" w:hint="eastAsia"/>
        </w:rPr>
        <w:t>和</w:t>
      </w:r>
      <w:r w:rsidRPr="003D4644">
        <w:rPr>
          <w:rFonts w:ascii="宋体" w:eastAsia="宋体" w:hAnsi="宋体"/>
        </w:rPr>
        <w:t>环氧树脂塑封封装</w:t>
      </w:r>
      <w:r w:rsidR="00DA0CC7">
        <w:rPr>
          <w:rFonts w:ascii="宋体" w:eastAsia="宋体" w:hAnsi="宋体" w:hint="eastAsia"/>
        </w:rPr>
        <w:t>，如图1</w:t>
      </w:r>
      <w:r w:rsidR="00DA0CC7">
        <w:rPr>
          <w:rFonts w:ascii="宋体" w:eastAsia="宋体" w:hAnsi="宋体"/>
        </w:rPr>
        <w:t>4-3</w:t>
      </w:r>
      <w:r w:rsidR="00DA0CC7">
        <w:rPr>
          <w:rFonts w:ascii="宋体" w:eastAsia="宋体" w:hAnsi="宋体" w:hint="eastAsia"/>
        </w:rPr>
        <w:t>所示</w:t>
      </w:r>
      <w:r w:rsidRPr="003D4644">
        <w:rPr>
          <w:rFonts w:ascii="宋体" w:eastAsia="宋体" w:hAnsi="宋体"/>
        </w:rPr>
        <w:t>，但是形状各种各样，有贴片型、插件型，鼻梁型、草帽型、圆柱形、半球型等，不同厂家的接收头引脚顺序以及外壳形状各异。</w:t>
      </w:r>
    </w:p>
    <w:p w14:paraId="73A3A777" w14:textId="77777777" w:rsidR="00D36178" w:rsidRDefault="00D36178" w:rsidP="00D36178">
      <w:pPr>
        <w:jc w:val="center"/>
        <w:rPr>
          <w:rFonts w:ascii="宋体" w:eastAsia="宋体" w:hAnsi="宋体"/>
        </w:rPr>
      </w:pPr>
      <w:r>
        <w:rPr>
          <w:noProof/>
        </w:rPr>
        <w:drawing>
          <wp:inline distT="0" distB="0" distL="0" distR="0" wp14:anchorId="277C1536" wp14:editId="307CABE0">
            <wp:extent cx="1045779" cy="167760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6627" r="47559" b="47121"/>
                    <a:stretch/>
                  </pic:blipFill>
                  <pic:spPr bwMode="auto">
                    <a:xfrm>
                      <a:off x="0" y="0"/>
                      <a:ext cx="1049792" cy="168404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eastAsia="宋体" w:hAnsi="宋体" w:hint="eastAsia"/>
        </w:rPr>
        <w:t xml:space="preserve"> </w:t>
      </w:r>
      <w:r>
        <w:rPr>
          <w:rFonts w:ascii="宋体" w:eastAsia="宋体" w:hAnsi="宋体"/>
        </w:rPr>
        <w:t xml:space="preserve">              </w:t>
      </w:r>
      <w:r>
        <w:rPr>
          <w:noProof/>
        </w:rPr>
        <w:drawing>
          <wp:inline distT="0" distB="0" distL="0" distR="0" wp14:anchorId="53EEE9DD" wp14:editId="0F8EB88D">
            <wp:extent cx="1008993" cy="16706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81" r="49784" b="37462"/>
                    <a:stretch/>
                  </pic:blipFill>
                  <pic:spPr bwMode="auto">
                    <a:xfrm>
                      <a:off x="0" y="0"/>
                      <a:ext cx="1017345" cy="1684515"/>
                    </a:xfrm>
                    <a:prstGeom prst="rect">
                      <a:avLst/>
                    </a:prstGeom>
                    <a:noFill/>
                    <a:ln>
                      <a:noFill/>
                    </a:ln>
                    <a:extLst>
                      <a:ext uri="{53640926-AAD7-44D8-BBD7-CCE9431645EC}">
                        <a14:shadowObscured xmlns:a14="http://schemas.microsoft.com/office/drawing/2010/main"/>
                      </a:ext>
                    </a:extLst>
                  </pic:spPr>
                </pic:pic>
              </a:graphicData>
            </a:graphic>
          </wp:inline>
        </w:drawing>
      </w:r>
    </w:p>
    <w:p w14:paraId="5A310A8C" w14:textId="154C7AB2" w:rsidR="00FA6759" w:rsidRPr="00FA6759" w:rsidRDefault="00AF4076" w:rsidP="00FA6759">
      <w:pPr>
        <w:jc w:val="center"/>
        <w:rPr>
          <w:rFonts w:ascii="宋体" w:eastAsia="宋体" w:hAnsi="宋体"/>
          <w:sz w:val="18"/>
          <w:szCs w:val="18"/>
        </w:rPr>
      </w:pPr>
      <w:r w:rsidRPr="00AF4076">
        <w:rPr>
          <w:rFonts w:ascii="宋体" w:eastAsia="宋体" w:hAnsi="宋体" w:hint="eastAsia"/>
          <w:sz w:val="18"/>
          <w:szCs w:val="18"/>
        </w:rPr>
        <w:t>（a）</w:t>
      </w:r>
      <w:r w:rsidR="00D36178" w:rsidRPr="00AF4076">
        <w:rPr>
          <w:rFonts w:ascii="宋体" w:eastAsia="宋体" w:hAnsi="宋体"/>
          <w:sz w:val="18"/>
          <w:szCs w:val="18"/>
        </w:rPr>
        <w:t>铁</w:t>
      </w:r>
      <w:r w:rsidR="00D36178" w:rsidRPr="00AF4076">
        <w:rPr>
          <w:rFonts w:ascii="宋体" w:eastAsia="宋体" w:hAnsi="宋体" w:hint="eastAsia"/>
          <w:sz w:val="18"/>
          <w:szCs w:val="18"/>
        </w:rPr>
        <w:t>壳</w:t>
      </w:r>
      <w:r w:rsidR="00D36178" w:rsidRPr="00AF4076">
        <w:rPr>
          <w:rFonts w:ascii="宋体" w:eastAsia="宋体" w:hAnsi="宋体"/>
          <w:sz w:val="18"/>
          <w:szCs w:val="18"/>
        </w:rPr>
        <w:t>屏蔽封装</w:t>
      </w:r>
      <w:r w:rsidR="00D36178" w:rsidRPr="00AF4076">
        <w:rPr>
          <w:rFonts w:ascii="宋体" w:eastAsia="宋体" w:hAnsi="宋体" w:hint="eastAsia"/>
          <w:sz w:val="18"/>
          <w:szCs w:val="18"/>
        </w:rPr>
        <w:t xml:space="preserve"> </w:t>
      </w:r>
      <w:r w:rsidR="00D36178" w:rsidRPr="00AF4076">
        <w:rPr>
          <w:rFonts w:ascii="宋体" w:eastAsia="宋体" w:hAnsi="宋体"/>
          <w:sz w:val="18"/>
          <w:szCs w:val="18"/>
        </w:rPr>
        <w:t xml:space="preserve">                  </w:t>
      </w:r>
      <w:r w:rsidRPr="00AF4076">
        <w:rPr>
          <w:rFonts w:ascii="宋体" w:eastAsia="宋体" w:hAnsi="宋体" w:hint="eastAsia"/>
          <w:sz w:val="18"/>
          <w:szCs w:val="18"/>
        </w:rPr>
        <w:t>（b）</w:t>
      </w:r>
      <w:r w:rsidR="00D36178" w:rsidRPr="00AF4076">
        <w:rPr>
          <w:rFonts w:ascii="宋体" w:eastAsia="宋体" w:hAnsi="宋体"/>
          <w:sz w:val="18"/>
          <w:szCs w:val="18"/>
        </w:rPr>
        <w:t>环氧树脂塑封封装</w:t>
      </w:r>
    </w:p>
    <w:p w14:paraId="4A2DA039" w14:textId="4688587C" w:rsidR="00AF4076" w:rsidRPr="00AF4076" w:rsidRDefault="00FA6759" w:rsidP="00D36178">
      <w:pPr>
        <w:jc w:val="center"/>
        <w:rPr>
          <w:rFonts w:ascii="宋体" w:eastAsia="宋体" w:hAnsi="宋体"/>
          <w:sz w:val="18"/>
          <w:szCs w:val="18"/>
        </w:rPr>
      </w:pPr>
      <w:r w:rsidRPr="00EF6BEB">
        <w:rPr>
          <w:rFonts w:ascii="宋体" w:eastAsia="宋体" w:hAnsi="宋体" w:hint="eastAsia"/>
          <w:sz w:val="18"/>
          <w:szCs w:val="18"/>
        </w:rPr>
        <w:t>图1</w:t>
      </w:r>
      <w:r w:rsidRPr="00EF6BEB">
        <w:rPr>
          <w:rFonts w:ascii="宋体" w:eastAsia="宋体" w:hAnsi="宋体"/>
          <w:sz w:val="18"/>
          <w:szCs w:val="18"/>
        </w:rPr>
        <w:t>4</w:t>
      </w:r>
      <w:r w:rsidR="00AF4076" w:rsidRPr="00AF4076">
        <w:rPr>
          <w:rFonts w:ascii="宋体" w:eastAsia="宋体" w:hAnsi="宋体"/>
          <w:sz w:val="18"/>
          <w:szCs w:val="18"/>
        </w:rPr>
        <w:t xml:space="preserve">-3 </w:t>
      </w:r>
      <w:r w:rsidR="00AF4076" w:rsidRPr="00AF4076">
        <w:rPr>
          <w:rFonts w:ascii="宋体" w:eastAsia="宋体" w:hAnsi="宋体" w:hint="eastAsia"/>
          <w:sz w:val="18"/>
          <w:szCs w:val="18"/>
        </w:rPr>
        <w:t>不同</w:t>
      </w:r>
      <w:r w:rsidR="00AF4076" w:rsidRPr="00AF4076">
        <w:rPr>
          <w:rFonts w:ascii="宋体" w:eastAsia="宋体" w:hAnsi="宋体"/>
          <w:sz w:val="18"/>
          <w:szCs w:val="18"/>
        </w:rPr>
        <w:t>封装</w:t>
      </w:r>
      <w:r w:rsidR="00AF4076" w:rsidRPr="00AF4076">
        <w:rPr>
          <w:rFonts w:ascii="宋体" w:eastAsia="宋体" w:hAnsi="宋体" w:hint="eastAsia"/>
          <w:sz w:val="18"/>
          <w:szCs w:val="18"/>
        </w:rPr>
        <w:t>的红外接收头</w:t>
      </w:r>
    </w:p>
    <w:p w14:paraId="3C67FA26" w14:textId="6A27016B" w:rsidR="00D36178" w:rsidRPr="002E405F" w:rsidRDefault="00347A4F" w:rsidP="00D36178">
      <w:pPr>
        <w:rPr>
          <w:rFonts w:ascii="宋体" w:eastAsia="宋体" w:hAnsi="宋体"/>
          <w:b/>
          <w:bCs/>
        </w:rPr>
      </w:pPr>
      <w:r>
        <w:rPr>
          <w:rFonts w:ascii="宋体" w:eastAsia="宋体" w:hAnsi="宋体"/>
          <w:b/>
          <w:bCs/>
        </w:rPr>
        <w:t>14.</w:t>
      </w:r>
      <w:r w:rsidR="00D36178" w:rsidRPr="002E405F">
        <w:rPr>
          <w:rFonts w:ascii="宋体" w:eastAsia="宋体" w:hAnsi="宋体" w:hint="eastAsia"/>
          <w:b/>
          <w:bCs/>
        </w:rPr>
        <w:t>1</w:t>
      </w:r>
      <w:r w:rsidR="00D36178" w:rsidRPr="002E405F">
        <w:rPr>
          <w:rFonts w:ascii="宋体" w:eastAsia="宋体" w:hAnsi="宋体"/>
          <w:b/>
          <w:bCs/>
        </w:rPr>
        <w:t xml:space="preserve">.3 </w:t>
      </w:r>
      <w:r w:rsidR="00D36178" w:rsidRPr="002E405F">
        <w:rPr>
          <w:rFonts w:ascii="宋体" w:eastAsia="宋体" w:hAnsi="宋体" w:hint="eastAsia"/>
          <w:b/>
          <w:bCs/>
        </w:rPr>
        <w:t>红外遥控编码协议</w:t>
      </w:r>
    </w:p>
    <w:p w14:paraId="7BF45147" w14:textId="77777777" w:rsidR="00D36178" w:rsidRDefault="00D36178" w:rsidP="00D36178">
      <w:pPr>
        <w:ind w:firstLineChars="200" w:firstLine="420"/>
        <w:rPr>
          <w:rFonts w:ascii="宋体" w:eastAsia="宋体" w:hAnsi="宋体"/>
        </w:rPr>
      </w:pPr>
      <w:r w:rsidRPr="008C0664">
        <w:rPr>
          <w:rFonts w:ascii="宋体" w:eastAsia="宋体" w:hAnsi="宋体" w:hint="eastAsia"/>
        </w:rPr>
        <w:t>红外遥控编码协议目前应用比较广泛的有基于PWM（Pulse Width Modulation 脉宽调制）的NEC Protocol和基于PPM（Pulse Position Modulation 脉冲位置调制）的Philips RC-5 Protocol。</w:t>
      </w:r>
      <w:r>
        <w:rPr>
          <w:rFonts w:ascii="宋体" w:eastAsia="宋体" w:hAnsi="宋体" w:hint="eastAsia"/>
        </w:rPr>
        <w:t>这里我们</w:t>
      </w:r>
      <w:r w:rsidRPr="008C0664">
        <w:rPr>
          <w:rFonts w:ascii="宋体" w:eastAsia="宋体" w:hAnsi="宋体" w:hint="eastAsia"/>
        </w:rPr>
        <w:t>主要</w:t>
      </w:r>
      <w:r>
        <w:rPr>
          <w:rFonts w:ascii="宋体" w:eastAsia="宋体" w:hAnsi="宋体" w:hint="eastAsia"/>
        </w:rPr>
        <w:t>介绍</w:t>
      </w:r>
      <w:r w:rsidRPr="008C0664">
        <w:rPr>
          <w:rFonts w:ascii="宋体" w:eastAsia="宋体" w:hAnsi="宋体" w:hint="eastAsia"/>
        </w:rPr>
        <w:t>一下NEC编码原理。</w:t>
      </w:r>
    </w:p>
    <w:p w14:paraId="66DF09F3" w14:textId="77777777" w:rsidR="00D36178" w:rsidRPr="000F71D3" w:rsidRDefault="00D36178" w:rsidP="00D36178">
      <w:pPr>
        <w:rPr>
          <w:rFonts w:ascii="宋体" w:eastAsia="宋体" w:hAnsi="宋体"/>
        </w:rPr>
      </w:pPr>
      <w:r w:rsidRPr="000F71D3">
        <w:rPr>
          <w:rFonts w:ascii="宋体" w:eastAsia="宋体" w:hAnsi="宋体" w:hint="eastAsia"/>
        </w:rPr>
        <w:t>（1）逻辑</w:t>
      </w:r>
      <w:r>
        <w:rPr>
          <w:rFonts w:ascii="宋体" w:eastAsia="宋体" w:hAnsi="宋体" w:hint="eastAsia"/>
        </w:rPr>
        <w:t>位</w:t>
      </w:r>
      <w:r w:rsidRPr="000F71D3">
        <w:rPr>
          <w:rFonts w:ascii="宋体" w:eastAsia="宋体" w:hAnsi="宋体" w:hint="eastAsia"/>
        </w:rPr>
        <w:t>规定</w:t>
      </w:r>
    </w:p>
    <w:p w14:paraId="158DA48B" w14:textId="58E7F563" w:rsidR="00D36178" w:rsidRDefault="00D36178" w:rsidP="00D36178">
      <w:pPr>
        <w:ind w:firstLineChars="200" w:firstLine="420"/>
        <w:rPr>
          <w:rFonts w:ascii="宋体" w:eastAsia="宋体" w:hAnsi="宋体"/>
        </w:rPr>
      </w:pPr>
      <w:r w:rsidRPr="000F71D3">
        <w:rPr>
          <w:rFonts w:ascii="宋体" w:eastAsia="宋体" w:hAnsi="宋体" w:hint="eastAsia"/>
        </w:rPr>
        <w:t>逻辑0：</w:t>
      </w:r>
      <w:r>
        <w:rPr>
          <w:rFonts w:ascii="宋体" w:eastAsia="宋体" w:hAnsi="宋体" w:hint="eastAsia"/>
        </w:rPr>
        <w:t>N</w:t>
      </w:r>
      <w:r>
        <w:rPr>
          <w:rFonts w:ascii="宋体" w:eastAsia="宋体" w:hAnsi="宋体"/>
        </w:rPr>
        <w:t>EC</w:t>
      </w:r>
      <w:r>
        <w:rPr>
          <w:rFonts w:ascii="宋体" w:eastAsia="宋体" w:hAnsi="宋体" w:hint="eastAsia"/>
        </w:rPr>
        <w:t>规定用</w:t>
      </w:r>
      <w:r w:rsidRPr="000F71D3">
        <w:rPr>
          <w:rFonts w:ascii="宋体" w:eastAsia="宋体" w:hAnsi="宋体" w:hint="eastAsia"/>
        </w:rPr>
        <w:t>0.56ms低电平</w:t>
      </w:r>
      <w:r>
        <w:rPr>
          <w:rFonts w:ascii="宋体" w:eastAsia="宋体" w:hAnsi="宋体" w:hint="eastAsia"/>
        </w:rPr>
        <w:t>后面跟着</w:t>
      </w:r>
      <w:r w:rsidRPr="000F71D3">
        <w:rPr>
          <w:rFonts w:ascii="宋体" w:eastAsia="宋体" w:hAnsi="宋体" w:hint="eastAsia"/>
        </w:rPr>
        <w:t>0.56ms高电平</w:t>
      </w:r>
      <w:r>
        <w:rPr>
          <w:rFonts w:ascii="宋体" w:eastAsia="宋体" w:hAnsi="宋体" w:hint="eastAsia"/>
        </w:rPr>
        <w:t>来表示逻辑0，如图</w:t>
      </w:r>
      <w:r w:rsidR="00AF4076">
        <w:rPr>
          <w:rFonts w:ascii="宋体" w:eastAsia="宋体" w:hAnsi="宋体" w:hint="eastAsia"/>
        </w:rPr>
        <w:t>1</w:t>
      </w:r>
      <w:r w:rsidR="00AF4076">
        <w:rPr>
          <w:rFonts w:ascii="宋体" w:eastAsia="宋体" w:hAnsi="宋体"/>
        </w:rPr>
        <w:t>4-4</w:t>
      </w:r>
      <w:r w:rsidR="00AF4076">
        <w:rPr>
          <w:rFonts w:ascii="宋体" w:eastAsia="宋体" w:hAnsi="宋体" w:hint="eastAsia"/>
        </w:rPr>
        <w:t>（a）</w:t>
      </w:r>
      <w:r>
        <w:rPr>
          <w:rFonts w:ascii="宋体" w:eastAsia="宋体" w:hAnsi="宋体" w:hint="eastAsia"/>
        </w:rPr>
        <w:t>所示。</w:t>
      </w:r>
    </w:p>
    <w:p w14:paraId="75EE263C" w14:textId="77777777" w:rsidR="00D36178" w:rsidRPr="0000656C" w:rsidRDefault="00D36178" w:rsidP="00D36178">
      <w:pPr>
        <w:widowControl/>
        <w:jc w:val="center"/>
        <w:rPr>
          <w:rFonts w:ascii="宋体" w:eastAsia="宋体" w:hAnsi="宋体" w:cs="宋体"/>
          <w:kern w:val="0"/>
          <w:sz w:val="24"/>
          <w:szCs w:val="24"/>
        </w:rPr>
      </w:pPr>
      <w:r w:rsidRPr="0000656C">
        <w:rPr>
          <w:rFonts w:ascii="宋体" w:eastAsia="宋体" w:hAnsi="宋体" w:cs="宋体"/>
          <w:noProof/>
          <w:kern w:val="0"/>
          <w:sz w:val="24"/>
          <w:szCs w:val="24"/>
        </w:rPr>
        <w:drawing>
          <wp:inline distT="0" distB="0" distL="0" distR="0" wp14:anchorId="714AB6F6" wp14:editId="5A59EEFB">
            <wp:extent cx="3773033" cy="5570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b="23116"/>
                    <a:stretch/>
                  </pic:blipFill>
                  <pic:spPr bwMode="auto">
                    <a:xfrm>
                      <a:off x="0" y="0"/>
                      <a:ext cx="3818661" cy="563785"/>
                    </a:xfrm>
                    <a:prstGeom prst="rect">
                      <a:avLst/>
                    </a:prstGeom>
                    <a:noFill/>
                    <a:ln>
                      <a:noFill/>
                    </a:ln>
                    <a:extLst>
                      <a:ext uri="{53640926-AAD7-44D8-BBD7-CCE9431645EC}">
                        <a14:shadowObscured xmlns:a14="http://schemas.microsoft.com/office/drawing/2010/main"/>
                      </a:ext>
                    </a:extLst>
                  </pic:spPr>
                </pic:pic>
              </a:graphicData>
            </a:graphic>
          </wp:inline>
        </w:drawing>
      </w:r>
    </w:p>
    <w:p w14:paraId="4C3DBF69" w14:textId="6A1C48B9" w:rsidR="00D36178" w:rsidRDefault="00AF4076" w:rsidP="00D36178">
      <w:pPr>
        <w:widowControl/>
        <w:ind w:firstLineChars="1100" w:firstLine="1980"/>
        <w:rPr>
          <w:rFonts w:ascii="宋体" w:eastAsia="宋体" w:hAnsi="宋体" w:cs="宋体"/>
          <w:kern w:val="0"/>
          <w:sz w:val="18"/>
          <w:szCs w:val="18"/>
        </w:rPr>
      </w:pPr>
      <w:r>
        <w:rPr>
          <w:rFonts w:ascii="宋体" w:eastAsia="宋体" w:hAnsi="宋体" w:cs="宋体" w:hint="eastAsia"/>
          <w:kern w:val="0"/>
          <w:sz w:val="18"/>
          <w:szCs w:val="18"/>
        </w:rPr>
        <w:t>（a）</w:t>
      </w:r>
      <w:r w:rsidR="00D36178" w:rsidRPr="0000656C">
        <w:rPr>
          <w:rFonts w:ascii="宋体" w:eastAsia="宋体" w:hAnsi="宋体" w:cs="宋体" w:hint="eastAsia"/>
          <w:kern w:val="0"/>
          <w:sz w:val="18"/>
          <w:szCs w:val="18"/>
        </w:rPr>
        <w:t>逻辑0</w:t>
      </w:r>
      <w:r w:rsidR="00D36178" w:rsidRPr="0000656C">
        <w:rPr>
          <w:rFonts w:ascii="宋体" w:eastAsia="宋体" w:hAnsi="宋体" w:cs="宋体"/>
          <w:kern w:val="0"/>
          <w:sz w:val="18"/>
          <w:szCs w:val="18"/>
        </w:rPr>
        <w:t xml:space="preserve">       </w:t>
      </w:r>
      <w:r>
        <w:rPr>
          <w:rFonts w:ascii="宋体" w:eastAsia="宋体" w:hAnsi="宋体" w:cs="宋体"/>
          <w:kern w:val="0"/>
          <w:sz w:val="18"/>
          <w:szCs w:val="18"/>
        </w:rPr>
        <w:t xml:space="preserve"> </w:t>
      </w:r>
      <w:r w:rsidR="00D36178" w:rsidRPr="0000656C">
        <w:rPr>
          <w:rFonts w:ascii="宋体" w:eastAsia="宋体" w:hAnsi="宋体" w:cs="宋体"/>
          <w:kern w:val="0"/>
          <w:sz w:val="18"/>
          <w:szCs w:val="18"/>
        </w:rPr>
        <w:t xml:space="preserve">             </w:t>
      </w:r>
      <w:r>
        <w:rPr>
          <w:rFonts w:ascii="宋体" w:eastAsia="宋体" w:hAnsi="宋体" w:cs="宋体" w:hint="eastAsia"/>
          <w:kern w:val="0"/>
          <w:sz w:val="18"/>
          <w:szCs w:val="18"/>
        </w:rPr>
        <w:t>（</w:t>
      </w:r>
      <w:r>
        <w:rPr>
          <w:rFonts w:ascii="宋体" w:eastAsia="宋体" w:hAnsi="宋体" w:cs="宋体"/>
          <w:kern w:val="0"/>
          <w:sz w:val="18"/>
          <w:szCs w:val="18"/>
        </w:rPr>
        <w:t>b</w:t>
      </w:r>
      <w:r>
        <w:rPr>
          <w:rFonts w:ascii="宋体" w:eastAsia="宋体" w:hAnsi="宋体" w:cs="宋体" w:hint="eastAsia"/>
          <w:kern w:val="0"/>
          <w:sz w:val="18"/>
          <w:szCs w:val="18"/>
        </w:rPr>
        <w:t>）</w:t>
      </w:r>
      <w:r w:rsidR="00D36178" w:rsidRPr="0000656C">
        <w:rPr>
          <w:rFonts w:ascii="宋体" w:eastAsia="宋体" w:hAnsi="宋体" w:cs="宋体" w:hint="eastAsia"/>
          <w:kern w:val="0"/>
          <w:sz w:val="18"/>
          <w:szCs w:val="18"/>
        </w:rPr>
        <w:t>逻辑1</w:t>
      </w:r>
    </w:p>
    <w:p w14:paraId="503C2FD8" w14:textId="3E5FA03D" w:rsidR="00AF4076" w:rsidRPr="00AF4076" w:rsidRDefault="00AF4076" w:rsidP="00AF4076">
      <w:pPr>
        <w:widowControl/>
        <w:jc w:val="center"/>
        <w:rPr>
          <w:rFonts w:ascii="宋体" w:eastAsia="宋体" w:hAnsi="宋体" w:cs="宋体"/>
          <w:kern w:val="0"/>
          <w:sz w:val="18"/>
          <w:szCs w:val="18"/>
        </w:rPr>
      </w:pPr>
      <w:r w:rsidRPr="00AF4076">
        <w:rPr>
          <w:rFonts w:ascii="宋体" w:eastAsia="宋体" w:hAnsi="宋体" w:cs="宋体" w:hint="eastAsia"/>
          <w:kern w:val="0"/>
          <w:sz w:val="18"/>
          <w:szCs w:val="18"/>
        </w:rPr>
        <w:t>图1</w:t>
      </w:r>
      <w:r w:rsidRPr="00AF4076">
        <w:rPr>
          <w:rFonts w:ascii="宋体" w:eastAsia="宋体" w:hAnsi="宋体" w:cs="宋体"/>
          <w:kern w:val="0"/>
          <w:sz w:val="18"/>
          <w:szCs w:val="18"/>
        </w:rPr>
        <w:t xml:space="preserve">4-4 </w:t>
      </w:r>
      <w:r w:rsidRPr="00AF4076">
        <w:rPr>
          <w:rFonts w:ascii="宋体" w:eastAsia="宋体" w:hAnsi="宋体" w:hint="eastAsia"/>
          <w:sz w:val="18"/>
          <w:szCs w:val="18"/>
        </w:rPr>
        <w:t>逻辑位规定</w:t>
      </w:r>
    </w:p>
    <w:p w14:paraId="77E50378" w14:textId="5BAEB741" w:rsidR="00D36178" w:rsidRDefault="00D36178" w:rsidP="00D36178">
      <w:pPr>
        <w:ind w:firstLineChars="200" w:firstLine="420"/>
        <w:rPr>
          <w:rFonts w:ascii="宋体" w:eastAsia="宋体" w:hAnsi="宋体"/>
        </w:rPr>
      </w:pPr>
      <w:r w:rsidRPr="000F71D3">
        <w:rPr>
          <w:rFonts w:ascii="宋体" w:eastAsia="宋体" w:hAnsi="宋体" w:hint="eastAsia"/>
        </w:rPr>
        <w:t>逻辑</w:t>
      </w:r>
      <w:r>
        <w:rPr>
          <w:rFonts w:ascii="宋体" w:eastAsia="宋体" w:hAnsi="宋体"/>
        </w:rPr>
        <w:t>1</w:t>
      </w:r>
      <w:r w:rsidRPr="000F71D3">
        <w:rPr>
          <w:rFonts w:ascii="宋体" w:eastAsia="宋体" w:hAnsi="宋体" w:hint="eastAsia"/>
        </w:rPr>
        <w:t>：</w:t>
      </w:r>
      <w:r>
        <w:rPr>
          <w:rFonts w:ascii="宋体" w:eastAsia="宋体" w:hAnsi="宋体" w:hint="eastAsia"/>
        </w:rPr>
        <w:t>N</w:t>
      </w:r>
      <w:r>
        <w:rPr>
          <w:rFonts w:ascii="宋体" w:eastAsia="宋体" w:hAnsi="宋体"/>
        </w:rPr>
        <w:t>EC</w:t>
      </w:r>
      <w:r>
        <w:rPr>
          <w:rFonts w:ascii="宋体" w:eastAsia="宋体" w:hAnsi="宋体" w:hint="eastAsia"/>
        </w:rPr>
        <w:t>规定用</w:t>
      </w:r>
      <w:r w:rsidRPr="000F71D3">
        <w:rPr>
          <w:rFonts w:ascii="宋体" w:eastAsia="宋体" w:hAnsi="宋体" w:hint="eastAsia"/>
        </w:rPr>
        <w:t>0.56ms低电平</w:t>
      </w:r>
      <w:r>
        <w:rPr>
          <w:rFonts w:ascii="宋体" w:eastAsia="宋体" w:hAnsi="宋体" w:hint="eastAsia"/>
        </w:rPr>
        <w:t>后面跟着</w:t>
      </w:r>
      <w:r>
        <w:rPr>
          <w:rFonts w:ascii="宋体" w:eastAsia="宋体" w:hAnsi="宋体"/>
        </w:rPr>
        <w:t>1.68</w:t>
      </w:r>
      <w:r w:rsidRPr="000F71D3">
        <w:rPr>
          <w:rFonts w:ascii="宋体" w:eastAsia="宋体" w:hAnsi="宋体" w:hint="eastAsia"/>
        </w:rPr>
        <w:t>ms高电平</w:t>
      </w:r>
      <w:r>
        <w:rPr>
          <w:rFonts w:ascii="宋体" w:eastAsia="宋体" w:hAnsi="宋体" w:hint="eastAsia"/>
        </w:rPr>
        <w:t>来表示逻辑</w:t>
      </w:r>
      <w:r>
        <w:rPr>
          <w:rFonts w:ascii="宋体" w:eastAsia="宋体" w:hAnsi="宋体"/>
        </w:rPr>
        <w:t>1</w:t>
      </w:r>
      <w:r>
        <w:rPr>
          <w:rFonts w:ascii="宋体" w:eastAsia="宋体" w:hAnsi="宋体" w:hint="eastAsia"/>
        </w:rPr>
        <w:t>，如图</w:t>
      </w:r>
      <w:r w:rsidR="00AF4076">
        <w:rPr>
          <w:rFonts w:ascii="宋体" w:eastAsia="宋体" w:hAnsi="宋体" w:hint="eastAsia"/>
        </w:rPr>
        <w:t>1</w:t>
      </w:r>
      <w:r w:rsidR="00AF4076">
        <w:rPr>
          <w:rFonts w:ascii="宋体" w:eastAsia="宋体" w:hAnsi="宋体"/>
        </w:rPr>
        <w:t>4-4</w:t>
      </w:r>
      <w:r w:rsidR="00AF4076">
        <w:rPr>
          <w:rFonts w:ascii="宋体" w:eastAsia="宋体" w:hAnsi="宋体" w:hint="eastAsia"/>
        </w:rPr>
        <w:t>（</w:t>
      </w:r>
      <w:r w:rsidR="00AF4076">
        <w:rPr>
          <w:rFonts w:ascii="宋体" w:eastAsia="宋体" w:hAnsi="宋体"/>
        </w:rPr>
        <w:t>b</w:t>
      </w:r>
      <w:r w:rsidR="00AF4076">
        <w:rPr>
          <w:rFonts w:ascii="宋体" w:eastAsia="宋体" w:hAnsi="宋体" w:hint="eastAsia"/>
        </w:rPr>
        <w:t>）</w:t>
      </w:r>
      <w:r>
        <w:rPr>
          <w:rFonts w:ascii="宋体" w:eastAsia="宋体" w:hAnsi="宋体" w:hint="eastAsia"/>
        </w:rPr>
        <w:t>所示。</w:t>
      </w:r>
    </w:p>
    <w:p w14:paraId="27C31B1D" w14:textId="77777777" w:rsidR="00D36178" w:rsidRDefault="00D36178" w:rsidP="00D36178">
      <w:pPr>
        <w:rPr>
          <w:rFonts w:ascii="宋体" w:eastAsia="宋体" w:hAnsi="宋体"/>
        </w:rPr>
      </w:pPr>
      <w:r>
        <w:rPr>
          <w:rFonts w:ascii="宋体" w:eastAsia="宋体" w:hAnsi="宋体" w:hint="eastAsia"/>
        </w:rPr>
        <w:t>（2）</w:t>
      </w:r>
      <w:r w:rsidRPr="003F0C57">
        <w:rPr>
          <w:rFonts w:ascii="宋体" w:eastAsia="宋体" w:hAnsi="宋体"/>
        </w:rPr>
        <w:t>载波</w:t>
      </w:r>
      <w:r>
        <w:rPr>
          <w:rFonts w:ascii="宋体" w:eastAsia="宋体" w:hAnsi="宋体" w:hint="eastAsia"/>
        </w:rPr>
        <w:t>规定</w:t>
      </w:r>
    </w:p>
    <w:p w14:paraId="02F3FF94" w14:textId="6FC723B3" w:rsidR="00D36178" w:rsidRDefault="00D36178" w:rsidP="00D36178">
      <w:pPr>
        <w:ind w:firstLineChars="200" w:firstLine="420"/>
        <w:rPr>
          <w:rFonts w:ascii="宋体" w:eastAsia="宋体" w:hAnsi="宋体"/>
        </w:rPr>
      </w:pPr>
      <w:r w:rsidRPr="003F0C57">
        <w:rPr>
          <w:rFonts w:ascii="宋体" w:eastAsia="宋体" w:hAnsi="宋体" w:hint="eastAsia"/>
        </w:rPr>
        <w:t>NEC协议</w:t>
      </w:r>
      <w:r>
        <w:rPr>
          <w:rFonts w:ascii="宋体" w:eastAsia="宋体" w:hAnsi="宋体" w:hint="eastAsia"/>
        </w:rPr>
        <w:t>规定</w:t>
      </w:r>
      <w:r w:rsidRPr="003F0C57">
        <w:rPr>
          <w:rFonts w:ascii="宋体" w:eastAsia="宋体" w:hAnsi="宋体" w:hint="eastAsia"/>
        </w:rPr>
        <w:t>载波</w:t>
      </w:r>
      <w:r>
        <w:rPr>
          <w:rFonts w:ascii="宋体" w:eastAsia="宋体" w:hAnsi="宋体" w:hint="eastAsia"/>
        </w:rPr>
        <w:t>信号为频率为</w:t>
      </w:r>
      <w:r w:rsidRPr="003F0C57">
        <w:rPr>
          <w:rFonts w:ascii="宋体" w:eastAsia="宋体" w:hAnsi="宋体" w:hint="eastAsia"/>
        </w:rPr>
        <w:t>38K</w:t>
      </w:r>
      <w:r>
        <w:rPr>
          <w:rFonts w:ascii="宋体" w:eastAsia="宋体" w:hAnsi="宋体"/>
        </w:rPr>
        <w:t>H</w:t>
      </w:r>
      <w:r>
        <w:rPr>
          <w:rFonts w:ascii="宋体" w:eastAsia="宋体" w:hAnsi="宋体" w:hint="eastAsia"/>
        </w:rPr>
        <w:t>z的方波信号。在</w:t>
      </w:r>
      <w:r w:rsidRPr="003F0C57">
        <w:rPr>
          <w:rFonts w:ascii="宋体" w:eastAsia="宋体" w:hAnsi="宋体" w:hint="eastAsia"/>
        </w:rPr>
        <w:t>发送端</w:t>
      </w:r>
      <w:r>
        <w:rPr>
          <w:rFonts w:ascii="宋体" w:eastAsia="宋体" w:hAnsi="宋体" w:hint="eastAsia"/>
        </w:rPr>
        <w:t>，发送</w:t>
      </w:r>
      <w:r w:rsidRPr="003F0C57">
        <w:rPr>
          <w:rFonts w:ascii="宋体" w:eastAsia="宋体" w:hAnsi="宋体" w:hint="eastAsia"/>
        </w:rPr>
        <w:t>38K载波信号</w:t>
      </w:r>
      <w:r>
        <w:rPr>
          <w:rFonts w:ascii="宋体" w:eastAsia="宋体" w:hAnsi="宋体" w:hint="eastAsia"/>
        </w:rPr>
        <w:t>来表示发送高电平，不</w:t>
      </w:r>
      <w:r w:rsidRPr="003F0C57">
        <w:rPr>
          <w:rFonts w:ascii="宋体" w:eastAsia="宋体" w:hAnsi="宋体" w:hint="eastAsia"/>
        </w:rPr>
        <w:t>发送载波</w:t>
      </w:r>
      <w:r>
        <w:rPr>
          <w:rFonts w:ascii="宋体" w:eastAsia="宋体" w:hAnsi="宋体" w:hint="eastAsia"/>
        </w:rPr>
        <w:t>信号表示发送低</w:t>
      </w:r>
      <w:r w:rsidRPr="003F0C57">
        <w:rPr>
          <w:rFonts w:ascii="宋体" w:eastAsia="宋体" w:hAnsi="宋体" w:hint="eastAsia"/>
        </w:rPr>
        <w:t>电平</w:t>
      </w:r>
      <w:r>
        <w:rPr>
          <w:rFonts w:ascii="宋体" w:eastAsia="宋体" w:hAnsi="宋体" w:hint="eastAsia"/>
        </w:rPr>
        <w:t>；而在接收端，</w:t>
      </w:r>
      <w:r w:rsidRPr="003F0C57">
        <w:rPr>
          <w:rFonts w:ascii="宋体" w:eastAsia="宋体" w:hAnsi="宋体" w:hint="eastAsia"/>
        </w:rPr>
        <w:t>接收到载波信号输出低电平</w:t>
      </w:r>
      <w:r>
        <w:rPr>
          <w:rFonts w:ascii="宋体" w:eastAsia="宋体" w:hAnsi="宋体" w:hint="eastAsia"/>
        </w:rPr>
        <w:t>，没</w:t>
      </w:r>
      <w:r w:rsidRPr="003F0C57">
        <w:rPr>
          <w:rFonts w:ascii="宋体" w:eastAsia="宋体" w:hAnsi="宋体" w:hint="eastAsia"/>
        </w:rPr>
        <w:t>接收到载波信号输出</w:t>
      </w:r>
      <w:r>
        <w:rPr>
          <w:rFonts w:ascii="宋体" w:eastAsia="宋体" w:hAnsi="宋体" w:hint="eastAsia"/>
        </w:rPr>
        <w:t>高</w:t>
      </w:r>
      <w:r w:rsidRPr="003F0C57">
        <w:rPr>
          <w:rFonts w:ascii="宋体" w:eastAsia="宋体" w:hAnsi="宋体" w:hint="eastAsia"/>
        </w:rPr>
        <w:t>电平</w:t>
      </w:r>
      <w:r>
        <w:rPr>
          <w:rFonts w:ascii="宋体" w:eastAsia="宋体" w:hAnsi="宋体" w:hint="eastAsia"/>
        </w:rPr>
        <w:t>。从这个定义可以看到，</w:t>
      </w:r>
      <w:r w:rsidRPr="003F0C57">
        <w:rPr>
          <w:rFonts w:ascii="宋体" w:eastAsia="宋体" w:hAnsi="宋体" w:hint="eastAsia"/>
        </w:rPr>
        <w:t>接收端和发送端</w:t>
      </w:r>
      <w:r>
        <w:rPr>
          <w:rFonts w:ascii="宋体" w:eastAsia="宋体" w:hAnsi="宋体" w:hint="eastAsia"/>
        </w:rPr>
        <w:t>逻辑</w:t>
      </w:r>
      <w:r w:rsidRPr="003F0C57">
        <w:rPr>
          <w:rFonts w:ascii="宋体" w:eastAsia="宋体" w:hAnsi="宋体" w:hint="eastAsia"/>
        </w:rPr>
        <w:t>正好相反。</w:t>
      </w:r>
      <w:r>
        <w:rPr>
          <w:rFonts w:ascii="宋体" w:eastAsia="宋体" w:hAnsi="宋体" w:hint="eastAsia"/>
        </w:rPr>
        <w:t>当发送端发送</w:t>
      </w:r>
      <w:r w:rsidRPr="000F71D3">
        <w:rPr>
          <w:rFonts w:ascii="宋体" w:eastAsia="宋体" w:hAnsi="宋体" w:hint="eastAsia"/>
        </w:rPr>
        <w:t>0.56ms低电平</w:t>
      </w:r>
      <w:r>
        <w:rPr>
          <w:rFonts w:ascii="宋体" w:eastAsia="宋体" w:hAnsi="宋体" w:hint="eastAsia"/>
        </w:rPr>
        <w:t>+</w:t>
      </w:r>
      <w:r w:rsidRPr="000F71D3">
        <w:rPr>
          <w:rFonts w:ascii="宋体" w:eastAsia="宋体" w:hAnsi="宋体" w:hint="eastAsia"/>
        </w:rPr>
        <w:t>0.56ms</w:t>
      </w:r>
      <w:r>
        <w:rPr>
          <w:rFonts w:ascii="宋体" w:eastAsia="宋体" w:hAnsi="宋体" w:hint="eastAsia"/>
        </w:rPr>
        <w:t>高</w:t>
      </w:r>
      <w:r w:rsidRPr="000F71D3">
        <w:rPr>
          <w:rFonts w:ascii="宋体" w:eastAsia="宋体" w:hAnsi="宋体" w:hint="eastAsia"/>
        </w:rPr>
        <w:t>电平</w:t>
      </w:r>
      <w:r>
        <w:rPr>
          <w:rFonts w:ascii="宋体" w:eastAsia="宋体" w:hAnsi="宋体" w:hint="eastAsia"/>
        </w:rPr>
        <w:t>时，接收到输出</w:t>
      </w:r>
      <w:r w:rsidRPr="000F71D3">
        <w:rPr>
          <w:rFonts w:ascii="宋体" w:eastAsia="宋体" w:hAnsi="宋体" w:hint="eastAsia"/>
        </w:rPr>
        <w:t>0.56ms</w:t>
      </w:r>
      <w:r>
        <w:rPr>
          <w:rFonts w:ascii="宋体" w:eastAsia="宋体" w:hAnsi="宋体" w:hint="eastAsia"/>
        </w:rPr>
        <w:t>高</w:t>
      </w:r>
      <w:r w:rsidRPr="000F71D3">
        <w:rPr>
          <w:rFonts w:ascii="宋体" w:eastAsia="宋体" w:hAnsi="宋体" w:hint="eastAsia"/>
        </w:rPr>
        <w:t>电平</w:t>
      </w:r>
      <w:r>
        <w:rPr>
          <w:rFonts w:ascii="宋体" w:eastAsia="宋体" w:hAnsi="宋体" w:hint="eastAsia"/>
        </w:rPr>
        <w:t>+</w:t>
      </w:r>
      <w:r w:rsidRPr="000F71D3">
        <w:rPr>
          <w:rFonts w:ascii="宋体" w:eastAsia="宋体" w:hAnsi="宋体" w:hint="eastAsia"/>
        </w:rPr>
        <w:t>0.56ms</w:t>
      </w:r>
      <w:r>
        <w:rPr>
          <w:rFonts w:ascii="宋体" w:eastAsia="宋体" w:hAnsi="宋体" w:hint="eastAsia"/>
        </w:rPr>
        <w:t>低</w:t>
      </w:r>
      <w:r w:rsidRPr="000F71D3">
        <w:rPr>
          <w:rFonts w:ascii="宋体" w:eastAsia="宋体" w:hAnsi="宋体" w:hint="eastAsia"/>
        </w:rPr>
        <w:t>电平</w:t>
      </w:r>
      <w:r>
        <w:rPr>
          <w:rFonts w:ascii="宋体" w:eastAsia="宋体" w:hAnsi="宋体" w:hint="eastAsia"/>
        </w:rPr>
        <w:t>，如图</w:t>
      </w:r>
      <w:r w:rsidR="00AF4076">
        <w:rPr>
          <w:rFonts w:ascii="宋体" w:eastAsia="宋体" w:hAnsi="宋体" w:hint="eastAsia"/>
        </w:rPr>
        <w:t>1</w:t>
      </w:r>
      <w:r w:rsidR="00AF4076">
        <w:rPr>
          <w:rFonts w:ascii="宋体" w:eastAsia="宋体" w:hAnsi="宋体"/>
        </w:rPr>
        <w:t>4-5</w:t>
      </w:r>
      <w:r>
        <w:rPr>
          <w:rFonts w:ascii="宋体" w:eastAsia="宋体" w:hAnsi="宋体" w:hint="eastAsia"/>
        </w:rPr>
        <w:t>所示。</w:t>
      </w:r>
    </w:p>
    <w:p w14:paraId="4447EB41" w14:textId="1618EF30" w:rsidR="00AF4076" w:rsidRPr="00165A01" w:rsidRDefault="00D36178" w:rsidP="00AF4076">
      <w:pPr>
        <w:widowControl/>
        <w:jc w:val="center"/>
        <w:rPr>
          <w:rFonts w:ascii="宋体" w:eastAsia="宋体" w:hAnsi="宋体" w:cs="宋体"/>
          <w:kern w:val="0"/>
          <w:sz w:val="24"/>
          <w:szCs w:val="24"/>
        </w:rPr>
      </w:pPr>
      <w:r w:rsidRPr="00165A01">
        <w:rPr>
          <w:rFonts w:ascii="宋体" w:eastAsia="宋体" w:hAnsi="宋体" w:cs="宋体"/>
          <w:noProof/>
          <w:kern w:val="0"/>
          <w:sz w:val="24"/>
          <w:szCs w:val="24"/>
        </w:rPr>
        <w:drawing>
          <wp:inline distT="0" distB="0" distL="0" distR="0" wp14:anchorId="4731F783" wp14:editId="0C9C5898">
            <wp:extent cx="2096579" cy="4368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t="16670" b="11577"/>
                    <a:stretch/>
                  </pic:blipFill>
                  <pic:spPr bwMode="auto">
                    <a:xfrm>
                      <a:off x="0" y="0"/>
                      <a:ext cx="2136505" cy="445200"/>
                    </a:xfrm>
                    <a:prstGeom prst="rect">
                      <a:avLst/>
                    </a:prstGeom>
                    <a:noFill/>
                    <a:ln>
                      <a:noFill/>
                    </a:ln>
                    <a:extLst>
                      <a:ext uri="{53640926-AAD7-44D8-BBD7-CCE9431645EC}">
                        <a14:shadowObscured xmlns:a14="http://schemas.microsoft.com/office/drawing/2010/main"/>
                      </a:ext>
                    </a:extLst>
                  </pic:spPr>
                </pic:pic>
              </a:graphicData>
            </a:graphic>
          </wp:inline>
        </w:drawing>
      </w:r>
    </w:p>
    <w:p w14:paraId="5C7393E0" w14:textId="561D83F6" w:rsidR="00D36178" w:rsidRPr="0099789B" w:rsidRDefault="00D36178" w:rsidP="0099789B">
      <w:pPr>
        <w:jc w:val="center"/>
        <w:rPr>
          <w:rFonts w:ascii="宋体" w:eastAsia="宋体" w:hAnsi="宋体"/>
          <w:sz w:val="18"/>
          <w:szCs w:val="18"/>
        </w:rPr>
      </w:pPr>
      <w:r w:rsidRPr="0099789B">
        <w:rPr>
          <w:rFonts w:ascii="宋体" w:eastAsia="宋体" w:hAnsi="宋体" w:hint="eastAsia"/>
          <w:sz w:val="18"/>
          <w:szCs w:val="18"/>
        </w:rPr>
        <w:lastRenderedPageBreak/>
        <w:t>图</w:t>
      </w:r>
      <w:r w:rsidR="00AF4076" w:rsidRPr="0099789B">
        <w:rPr>
          <w:rFonts w:ascii="宋体" w:eastAsia="宋体" w:hAnsi="宋体" w:hint="eastAsia"/>
          <w:sz w:val="18"/>
          <w:szCs w:val="18"/>
        </w:rPr>
        <w:t>1</w:t>
      </w:r>
      <w:r w:rsidR="00AF4076" w:rsidRPr="0099789B">
        <w:rPr>
          <w:rFonts w:ascii="宋体" w:eastAsia="宋体" w:hAnsi="宋体"/>
          <w:sz w:val="18"/>
          <w:szCs w:val="18"/>
        </w:rPr>
        <w:t>4-5</w:t>
      </w:r>
      <w:r w:rsidR="0099789B" w:rsidRPr="0099789B">
        <w:rPr>
          <w:rFonts w:ascii="宋体" w:eastAsia="宋体" w:hAnsi="宋体"/>
          <w:sz w:val="18"/>
          <w:szCs w:val="18"/>
        </w:rPr>
        <w:t xml:space="preserve"> </w:t>
      </w:r>
      <w:r w:rsidR="0099789B" w:rsidRPr="0099789B">
        <w:rPr>
          <w:rFonts w:ascii="宋体" w:eastAsia="宋体" w:hAnsi="宋体" w:hint="eastAsia"/>
          <w:sz w:val="18"/>
          <w:szCs w:val="18"/>
        </w:rPr>
        <w:t>发送端与接收端逻辑相反</w:t>
      </w:r>
    </w:p>
    <w:p w14:paraId="58FCD49C" w14:textId="77777777" w:rsidR="00D36178" w:rsidRDefault="00D36178" w:rsidP="00D36178">
      <w:pPr>
        <w:rPr>
          <w:rFonts w:ascii="宋体" w:eastAsia="宋体" w:hAnsi="宋体"/>
        </w:rPr>
      </w:pPr>
      <w:r>
        <w:rPr>
          <w:rFonts w:ascii="宋体" w:eastAsia="宋体" w:hAnsi="宋体" w:hint="eastAsia"/>
        </w:rPr>
        <w:t>（3）</w:t>
      </w:r>
      <w:r w:rsidRPr="00165A01">
        <w:rPr>
          <w:rFonts w:ascii="宋体" w:eastAsia="宋体" w:hAnsi="宋体" w:hint="eastAsia"/>
        </w:rPr>
        <w:t>遥控指令的数据格式</w:t>
      </w:r>
    </w:p>
    <w:p w14:paraId="76755583" w14:textId="77777777" w:rsidR="00D36178" w:rsidRDefault="00D36178" w:rsidP="00D36178">
      <w:pPr>
        <w:ind w:firstLineChars="200" w:firstLine="420"/>
        <w:rPr>
          <w:rFonts w:ascii="宋体" w:eastAsia="宋体" w:hAnsi="宋体"/>
        </w:rPr>
      </w:pPr>
      <w:r w:rsidRPr="003F0C57">
        <w:rPr>
          <w:rFonts w:ascii="宋体" w:eastAsia="宋体" w:hAnsi="宋体"/>
        </w:rPr>
        <w:t xml:space="preserve">NEC 遥控指令的数据格式为：同步码头、地址码、地址反码、控制码、控制反码。同步码由一个 9ms 的低电平和一个 4.5ms 的高电平组成，地址码、地址反码、控制码、控制反码均是 8 位数据格式。按照低位在前，高位在后的顺序发送。采用反码是为了增加传输的可靠性（可用于校验）。 </w:t>
      </w:r>
    </w:p>
    <w:p w14:paraId="0E5E7190" w14:textId="756AABFD" w:rsidR="00D36178" w:rsidRPr="004361E9" w:rsidRDefault="004361E9" w:rsidP="00D36178">
      <w:pPr>
        <w:rPr>
          <w:rFonts w:ascii="宋体" w:eastAsia="宋体" w:hAnsi="宋体"/>
          <w:b/>
          <w:bCs/>
        </w:rPr>
      </w:pPr>
      <w:r>
        <w:rPr>
          <w:rFonts w:ascii="宋体" w:eastAsia="宋体" w:hAnsi="宋体"/>
          <w:b/>
          <w:bCs/>
        </w:rPr>
        <w:t>14.</w:t>
      </w:r>
      <w:r w:rsidR="00D36178" w:rsidRPr="004361E9">
        <w:rPr>
          <w:rFonts w:ascii="宋体" w:eastAsia="宋体" w:hAnsi="宋体" w:hint="eastAsia"/>
          <w:b/>
          <w:bCs/>
        </w:rPr>
        <w:t>2</w:t>
      </w:r>
      <w:r w:rsidR="00D36178" w:rsidRPr="004361E9">
        <w:rPr>
          <w:rFonts w:ascii="宋体" w:eastAsia="宋体" w:hAnsi="宋体"/>
          <w:b/>
          <w:bCs/>
        </w:rPr>
        <w:t xml:space="preserve"> </w:t>
      </w:r>
      <w:r>
        <w:rPr>
          <w:rFonts w:ascii="宋体" w:eastAsia="宋体" w:hAnsi="宋体" w:hint="eastAsia"/>
          <w:b/>
          <w:bCs/>
        </w:rPr>
        <w:t>任务</w:t>
      </w:r>
      <w:r>
        <w:rPr>
          <w:rFonts w:ascii="宋体" w:eastAsia="宋体" w:hAnsi="宋体"/>
          <w:b/>
          <w:bCs/>
        </w:rPr>
        <w:t>14</w:t>
      </w:r>
      <w:r w:rsidR="00D36178" w:rsidRPr="004361E9">
        <w:rPr>
          <w:rFonts w:ascii="宋体" w:eastAsia="宋体" w:hAnsi="宋体"/>
          <w:b/>
          <w:bCs/>
        </w:rPr>
        <w:t xml:space="preserve">-1 </w:t>
      </w:r>
      <w:r w:rsidR="00D36178" w:rsidRPr="004361E9">
        <w:rPr>
          <w:rFonts w:ascii="宋体" w:eastAsia="宋体" w:hAnsi="宋体" w:hint="eastAsia"/>
          <w:b/>
          <w:bCs/>
        </w:rPr>
        <w:t>识别红外遥控器按键</w:t>
      </w:r>
      <w:r>
        <w:rPr>
          <w:rFonts w:ascii="宋体" w:eastAsia="宋体" w:hAnsi="宋体" w:hint="eastAsia"/>
          <w:b/>
          <w:bCs/>
        </w:rPr>
        <w:t>信号</w:t>
      </w:r>
    </w:p>
    <w:p w14:paraId="5837553D" w14:textId="641BCFC2" w:rsidR="00D36178" w:rsidRDefault="00BD0391" w:rsidP="004361E9">
      <w:pPr>
        <w:ind w:firstLineChars="200" w:firstLine="420"/>
        <w:rPr>
          <w:rFonts w:ascii="宋体" w:eastAsia="宋体" w:hAnsi="宋体" w:cs="宋体"/>
          <w:kern w:val="0"/>
          <w:szCs w:val="21"/>
        </w:rPr>
      </w:pPr>
      <w:r>
        <w:rPr>
          <w:rFonts w:ascii="宋体" w:eastAsia="宋体" w:hAnsi="宋体" w:hint="eastAsia"/>
        </w:rPr>
        <w:t>任务</w:t>
      </w:r>
      <w:r w:rsidR="00D36178">
        <w:rPr>
          <w:rFonts w:ascii="宋体" w:eastAsia="宋体" w:hAnsi="宋体" w:hint="eastAsia"/>
        </w:rPr>
        <w:t>描述：本</w:t>
      </w:r>
      <w:r>
        <w:rPr>
          <w:rFonts w:ascii="宋体" w:eastAsia="宋体" w:hAnsi="宋体" w:hint="eastAsia"/>
        </w:rPr>
        <w:t>任务</w:t>
      </w:r>
      <w:r w:rsidR="00D36178">
        <w:rPr>
          <w:rFonts w:ascii="宋体" w:eastAsia="宋体" w:hAnsi="宋体" w:hint="eastAsia"/>
        </w:rPr>
        <w:t>通过检测红外接收头</w:t>
      </w:r>
      <w:r w:rsidR="00D36178" w:rsidRPr="002E405F">
        <w:rPr>
          <w:rFonts w:ascii="宋体" w:eastAsia="宋体" w:hAnsi="宋体" w:cs="宋体" w:hint="eastAsia"/>
          <w:kern w:val="0"/>
          <w:szCs w:val="21"/>
        </w:rPr>
        <w:t>H</w:t>
      </w:r>
      <w:r w:rsidR="00D36178" w:rsidRPr="002E405F">
        <w:rPr>
          <w:rFonts w:ascii="宋体" w:eastAsia="宋体" w:hAnsi="宋体" w:cs="宋体"/>
          <w:kern w:val="0"/>
          <w:szCs w:val="21"/>
        </w:rPr>
        <w:t>S0038</w:t>
      </w:r>
      <w:r w:rsidR="00D36178">
        <w:rPr>
          <w:rFonts w:ascii="宋体" w:eastAsia="宋体" w:hAnsi="宋体" w:cs="宋体" w:hint="eastAsia"/>
          <w:kern w:val="0"/>
          <w:szCs w:val="21"/>
        </w:rPr>
        <w:t>的输出信号，识别遥控器发出的信号，把识别结果打印到控制台。</w:t>
      </w:r>
    </w:p>
    <w:p w14:paraId="31FB704D" w14:textId="41FFD3E3" w:rsidR="00DE4710" w:rsidRDefault="00DE4710" w:rsidP="00DE4710">
      <w:pPr>
        <w:ind w:firstLineChars="200" w:firstLine="420"/>
        <w:jc w:val="left"/>
        <w:rPr>
          <w:rFonts w:ascii="宋体" w:eastAsia="宋体" w:hAnsi="宋体"/>
        </w:rPr>
      </w:pPr>
      <w:r>
        <w:rPr>
          <w:rFonts w:ascii="宋体" w:eastAsia="宋体" w:hAnsi="宋体" w:hint="eastAsia"/>
        </w:rPr>
        <w:t>R</w:t>
      </w:r>
      <w:r>
        <w:rPr>
          <w:rFonts w:ascii="宋体" w:eastAsia="宋体" w:hAnsi="宋体"/>
        </w:rPr>
        <w:t>T-Thread</w:t>
      </w:r>
      <w:r>
        <w:rPr>
          <w:rFonts w:ascii="宋体" w:eastAsia="宋体" w:hAnsi="宋体" w:hint="eastAsia"/>
        </w:rPr>
        <w:t>提供了丰富的应用软件包，在实际项目开发中，可以方便</w:t>
      </w:r>
      <w:r w:rsidR="00093CFE">
        <w:rPr>
          <w:rFonts w:ascii="宋体" w:eastAsia="宋体" w:hAnsi="宋体" w:hint="eastAsia"/>
        </w:rPr>
        <w:t>地</w:t>
      </w:r>
      <w:r>
        <w:rPr>
          <w:rFonts w:ascii="宋体" w:eastAsia="宋体" w:hAnsi="宋体" w:hint="eastAsia"/>
        </w:rPr>
        <w:t>加载到项目中，</w:t>
      </w:r>
      <w:r w:rsidR="00093CFE">
        <w:rPr>
          <w:rFonts w:ascii="宋体" w:eastAsia="宋体" w:hAnsi="宋体" w:hint="eastAsia"/>
        </w:rPr>
        <w:t>从而</w:t>
      </w:r>
      <w:r>
        <w:rPr>
          <w:rFonts w:ascii="宋体" w:eastAsia="宋体" w:hAnsi="宋体" w:hint="eastAsia"/>
        </w:rPr>
        <w:t>大大</w:t>
      </w:r>
      <w:r w:rsidR="00093CFE">
        <w:rPr>
          <w:rFonts w:ascii="宋体" w:eastAsia="宋体" w:hAnsi="宋体" w:hint="eastAsia"/>
        </w:rPr>
        <w:t>缩短</w:t>
      </w:r>
      <w:r>
        <w:rPr>
          <w:rFonts w:ascii="宋体" w:eastAsia="宋体" w:hAnsi="宋体" w:hint="eastAsia"/>
        </w:rPr>
        <w:t>了产品</w:t>
      </w:r>
      <w:r w:rsidR="00093CFE">
        <w:rPr>
          <w:rFonts w:ascii="宋体" w:eastAsia="宋体" w:hAnsi="宋体" w:hint="eastAsia"/>
        </w:rPr>
        <w:t>的</w:t>
      </w:r>
      <w:r>
        <w:rPr>
          <w:rFonts w:ascii="宋体" w:eastAsia="宋体" w:hAnsi="宋体" w:hint="eastAsia"/>
        </w:rPr>
        <w:t>开发周期。本任务我们使用R</w:t>
      </w:r>
      <w:r>
        <w:rPr>
          <w:rFonts w:ascii="宋体" w:eastAsia="宋体" w:hAnsi="宋体"/>
        </w:rPr>
        <w:t>T-Thread</w:t>
      </w:r>
      <w:r>
        <w:rPr>
          <w:rFonts w:ascii="宋体" w:eastAsia="宋体" w:hAnsi="宋体" w:hint="eastAsia"/>
        </w:rPr>
        <w:t>的应用软件包</w:t>
      </w:r>
      <w:r>
        <w:rPr>
          <w:rFonts w:ascii="宋体" w:eastAsia="宋体" w:hAnsi="宋体" w:cs="宋体" w:hint="eastAsia"/>
          <w:kern w:val="0"/>
          <w:szCs w:val="21"/>
        </w:rPr>
        <w:t>“</w:t>
      </w:r>
      <w:r>
        <w:rPr>
          <w:rFonts w:ascii="宋体" w:eastAsia="宋体" w:hAnsi="宋体" w:cs="宋体"/>
          <w:kern w:val="0"/>
          <w:szCs w:val="21"/>
        </w:rPr>
        <w:t>infrared</w:t>
      </w:r>
      <w:r>
        <w:rPr>
          <w:rFonts w:ascii="宋体" w:eastAsia="宋体" w:hAnsi="宋体" w:cs="宋体" w:hint="eastAsia"/>
          <w:kern w:val="0"/>
          <w:szCs w:val="21"/>
        </w:rPr>
        <w:t>”</w:t>
      </w:r>
      <w:r>
        <w:rPr>
          <w:rFonts w:ascii="宋体" w:eastAsia="宋体" w:hAnsi="宋体" w:hint="eastAsia"/>
        </w:rPr>
        <w:t>进行设计开发。</w:t>
      </w:r>
    </w:p>
    <w:p w14:paraId="2B0F2685" w14:textId="2BF0F8E1" w:rsidR="00447881" w:rsidRPr="00447881" w:rsidRDefault="00447881" w:rsidP="00447881">
      <w:pPr>
        <w:jc w:val="right"/>
        <w:rPr>
          <w:szCs w:val="21"/>
        </w:rPr>
      </w:pPr>
      <w:r>
        <w:rPr>
          <w:rFonts w:hint="eastAsia"/>
          <w:color w:val="FF0000"/>
        </w:rPr>
        <w:t>扫描二维码观看任务实战演示</w:t>
      </w:r>
      <w:r>
        <w:rPr>
          <w:noProof/>
        </w:rPr>
        <w:drawing>
          <wp:inline distT="0" distB="0" distL="0" distR="0" wp14:anchorId="79A0A5DF" wp14:editId="494E0C08">
            <wp:extent cx="838200" cy="767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8200" cy="767715"/>
                    </a:xfrm>
                    <a:prstGeom prst="rect">
                      <a:avLst/>
                    </a:prstGeom>
                    <a:noFill/>
                    <a:ln>
                      <a:noFill/>
                    </a:ln>
                  </pic:spPr>
                </pic:pic>
              </a:graphicData>
            </a:graphic>
          </wp:inline>
        </w:drawing>
      </w:r>
    </w:p>
    <w:p w14:paraId="5DCDDA47" w14:textId="756E543D" w:rsidR="00D36178" w:rsidRPr="004361E9" w:rsidRDefault="00347A4F" w:rsidP="00D36178">
      <w:pPr>
        <w:rPr>
          <w:rFonts w:ascii="宋体" w:eastAsia="宋体" w:hAnsi="宋体"/>
          <w:b/>
          <w:bCs/>
        </w:rPr>
      </w:pPr>
      <w:r w:rsidRPr="004361E9">
        <w:rPr>
          <w:rFonts w:ascii="宋体" w:eastAsia="宋体" w:hAnsi="宋体"/>
          <w:b/>
          <w:bCs/>
        </w:rPr>
        <w:t>14.</w:t>
      </w:r>
      <w:r w:rsidR="00D36178" w:rsidRPr="004361E9">
        <w:rPr>
          <w:rFonts w:ascii="宋体" w:eastAsia="宋体" w:hAnsi="宋体"/>
          <w:b/>
          <w:bCs/>
        </w:rPr>
        <w:t>2.</w:t>
      </w:r>
      <w:r w:rsidR="00D36178" w:rsidRPr="004361E9">
        <w:rPr>
          <w:rFonts w:ascii="宋体" w:eastAsia="宋体" w:hAnsi="宋体" w:hint="eastAsia"/>
          <w:b/>
          <w:bCs/>
        </w:rPr>
        <w:t>1</w:t>
      </w:r>
      <w:r w:rsidR="00D36178" w:rsidRPr="004361E9">
        <w:rPr>
          <w:rFonts w:ascii="宋体" w:eastAsia="宋体" w:hAnsi="宋体"/>
          <w:b/>
          <w:bCs/>
        </w:rPr>
        <w:t xml:space="preserve"> </w:t>
      </w:r>
      <w:r w:rsidR="00D36178" w:rsidRPr="004361E9">
        <w:rPr>
          <w:rFonts w:ascii="宋体" w:eastAsia="宋体" w:hAnsi="宋体" w:hint="eastAsia"/>
          <w:b/>
          <w:bCs/>
        </w:rPr>
        <w:t>硬件设计</w:t>
      </w:r>
    </w:p>
    <w:p w14:paraId="3D3BBCD2" w14:textId="4AF9A2ED" w:rsidR="00D36178" w:rsidRPr="00D001D1" w:rsidRDefault="00D36178" w:rsidP="00D36178">
      <w:pPr>
        <w:ind w:firstLineChars="200" w:firstLine="420"/>
        <w:rPr>
          <w:rFonts w:ascii="宋体" w:eastAsia="宋体" w:hAnsi="宋体"/>
        </w:rPr>
      </w:pPr>
      <w:r>
        <w:rPr>
          <w:rFonts w:ascii="宋体" w:eastAsia="宋体" w:hAnsi="宋体" w:hint="eastAsia"/>
        </w:rPr>
        <w:t>硬件设计如图</w:t>
      </w:r>
      <w:r w:rsidR="00EB0880">
        <w:rPr>
          <w:rFonts w:ascii="宋体" w:eastAsia="宋体" w:hAnsi="宋体" w:hint="eastAsia"/>
        </w:rPr>
        <w:t>1</w:t>
      </w:r>
      <w:r w:rsidR="00EB0880">
        <w:rPr>
          <w:rFonts w:ascii="宋体" w:eastAsia="宋体" w:hAnsi="宋体"/>
        </w:rPr>
        <w:t>4-6</w:t>
      </w:r>
      <w:r>
        <w:rPr>
          <w:rFonts w:ascii="宋体" w:eastAsia="宋体" w:hAnsi="宋体" w:hint="eastAsia"/>
        </w:rPr>
        <w:t>，</w:t>
      </w:r>
      <w:r w:rsidRPr="00D001D1">
        <w:rPr>
          <w:rFonts w:ascii="宋体" w:eastAsia="宋体" w:hAnsi="宋体" w:hint="eastAsia"/>
        </w:rPr>
        <w:t>采用H</w:t>
      </w:r>
      <w:r w:rsidRPr="00D001D1">
        <w:rPr>
          <w:rFonts w:ascii="宋体" w:eastAsia="宋体" w:hAnsi="宋体"/>
        </w:rPr>
        <w:t>S0038</w:t>
      </w:r>
      <w:r w:rsidRPr="00D001D1">
        <w:rPr>
          <w:rFonts w:ascii="宋体" w:eastAsia="宋体" w:hAnsi="宋体" w:hint="eastAsia"/>
        </w:rPr>
        <w:t>作为远程红外接收头，其数据引脚接到S</w:t>
      </w:r>
      <w:r w:rsidRPr="00D001D1">
        <w:rPr>
          <w:rFonts w:ascii="宋体" w:eastAsia="宋体" w:hAnsi="宋体"/>
        </w:rPr>
        <w:t>TM32</w:t>
      </w:r>
      <w:r w:rsidRPr="00D001D1">
        <w:rPr>
          <w:rFonts w:ascii="宋体" w:eastAsia="宋体" w:hAnsi="宋体" w:hint="eastAsia"/>
        </w:rPr>
        <w:t>芯片的P</w:t>
      </w:r>
      <w:r w:rsidR="00EB0880">
        <w:rPr>
          <w:rFonts w:ascii="宋体" w:eastAsia="宋体" w:hAnsi="宋体"/>
        </w:rPr>
        <w:t>A7</w:t>
      </w:r>
      <w:r w:rsidRPr="00D001D1">
        <w:rPr>
          <w:rFonts w:ascii="宋体" w:eastAsia="宋体" w:hAnsi="宋体" w:hint="eastAsia"/>
        </w:rPr>
        <w:t>引脚。</w:t>
      </w:r>
    </w:p>
    <w:p w14:paraId="37C794C3" w14:textId="44ACBA41" w:rsidR="00D36178" w:rsidRPr="00704BD2" w:rsidRDefault="00704BD2" w:rsidP="00704BD2">
      <w:pPr>
        <w:widowControl/>
        <w:jc w:val="center"/>
        <w:rPr>
          <w:rFonts w:ascii="宋体" w:eastAsia="宋体" w:hAnsi="宋体" w:cs="宋体"/>
          <w:kern w:val="0"/>
          <w:sz w:val="24"/>
          <w:szCs w:val="24"/>
        </w:rPr>
      </w:pPr>
      <w:r w:rsidRPr="00704BD2">
        <w:rPr>
          <w:rFonts w:ascii="宋体" w:eastAsia="宋体" w:hAnsi="宋体" w:cs="宋体"/>
          <w:noProof/>
          <w:kern w:val="0"/>
          <w:sz w:val="24"/>
          <w:szCs w:val="24"/>
        </w:rPr>
        <w:drawing>
          <wp:inline distT="0" distB="0" distL="0" distR="0" wp14:anchorId="7F1863B6" wp14:editId="513C88FA">
            <wp:extent cx="3812213" cy="13879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1462" cy="1402218"/>
                    </a:xfrm>
                    <a:prstGeom prst="rect">
                      <a:avLst/>
                    </a:prstGeom>
                    <a:noFill/>
                    <a:ln>
                      <a:noFill/>
                    </a:ln>
                  </pic:spPr>
                </pic:pic>
              </a:graphicData>
            </a:graphic>
          </wp:inline>
        </w:drawing>
      </w:r>
    </w:p>
    <w:p w14:paraId="0EB36D16" w14:textId="72A92E2C" w:rsidR="004361E9" w:rsidRPr="004361E9" w:rsidRDefault="004361E9" w:rsidP="004361E9">
      <w:pPr>
        <w:jc w:val="center"/>
        <w:rPr>
          <w:rFonts w:ascii="宋体" w:eastAsia="宋体" w:hAnsi="宋体"/>
          <w:sz w:val="18"/>
          <w:szCs w:val="18"/>
        </w:rPr>
      </w:pPr>
      <w:r w:rsidRPr="004361E9">
        <w:rPr>
          <w:rFonts w:ascii="宋体" w:eastAsia="宋体" w:hAnsi="宋体" w:hint="eastAsia"/>
          <w:sz w:val="18"/>
          <w:szCs w:val="18"/>
        </w:rPr>
        <w:t>图1</w:t>
      </w:r>
      <w:r w:rsidRPr="004361E9">
        <w:rPr>
          <w:rFonts w:ascii="宋体" w:eastAsia="宋体" w:hAnsi="宋体"/>
          <w:sz w:val="18"/>
          <w:szCs w:val="18"/>
        </w:rPr>
        <w:t xml:space="preserve">4-6 </w:t>
      </w:r>
      <w:r w:rsidRPr="004361E9">
        <w:rPr>
          <w:rFonts w:ascii="宋体" w:eastAsia="宋体" w:hAnsi="宋体" w:hint="eastAsia"/>
          <w:sz w:val="18"/>
          <w:szCs w:val="18"/>
        </w:rPr>
        <w:t>红外接收硬件设计</w:t>
      </w:r>
    </w:p>
    <w:p w14:paraId="258CF0E7" w14:textId="228E322A" w:rsidR="00D36178" w:rsidRPr="00934778" w:rsidRDefault="00347A4F" w:rsidP="00D36178">
      <w:pPr>
        <w:rPr>
          <w:rFonts w:ascii="宋体" w:eastAsia="宋体" w:hAnsi="宋体"/>
          <w:b/>
          <w:bCs/>
        </w:rPr>
      </w:pPr>
      <w:r w:rsidRPr="00934778">
        <w:rPr>
          <w:rFonts w:ascii="宋体" w:eastAsia="宋体" w:hAnsi="宋体"/>
          <w:b/>
          <w:bCs/>
        </w:rPr>
        <w:t>14.</w:t>
      </w:r>
      <w:r w:rsidR="00D36178" w:rsidRPr="00934778">
        <w:rPr>
          <w:rFonts w:ascii="宋体" w:eastAsia="宋体" w:hAnsi="宋体" w:hint="eastAsia"/>
          <w:b/>
          <w:bCs/>
        </w:rPr>
        <w:t>2</w:t>
      </w:r>
      <w:r w:rsidR="00D36178" w:rsidRPr="00934778">
        <w:rPr>
          <w:rFonts w:ascii="宋体" w:eastAsia="宋体" w:hAnsi="宋体"/>
          <w:b/>
          <w:bCs/>
        </w:rPr>
        <w:t>.</w:t>
      </w:r>
      <w:r w:rsidR="00DE4710">
        <w:rPr>
          <w:rFonts w:ascii="宋体" w:eastAsia="宋体" w:hAnsi="宋体"/>
          <w:b/>
          <w:bCs/>
        </w:rPr>
        <w:t>2</w:t>
      </w:r>
      <w:r w:rsidR="00D36178" w:rsidRPr="00934778">
        <w:rPr>
          <w:rFonts w:ascii="宋体" w:eastAsia="宋体" w:hAnsi="宋体" w:hint="eastAsia"/>
          <w:b/>
          <w:bCs/>
        </w:rPr>
        <w:t>创建项目</w:t>
      </w:r>
      <w:r w:rsidR="00934778">
        <w:rPr>
          <w:rFonts w:ascii="宋体" w:eastAsia="宋体" w:hAnsi="宋体" w:hint="eastAsia"/>
          <w:b/>
          <w:bCs/>
        </w:rPr>
        <w:t>及配置</w:t>
      </w:r>
    </w:p>
    <w:p w14:paraId="1AC8EA41" w14:textId="1851F356" w:rsidR="00D36178" w:rsidRDefault="00D36178" w:rsidP="00934778">
      <w:pPr>
        <w:widowControl/>
        <w:ind w:firstLineChars="200" w:firstLine="420"/>
        <w:jc w:val="left"/>
        <w:rPr>
          <w:rFonts w:ascii="宋体" w:eastAsia="宋体" w:hAnsi="宋体"/>
        </w:rPr>
      </w:pPr>
      <w:r>
        <w:rPr>
          <w:rFonts w:ascii="宋体" w:eastAsia="宋体" w:hAnsi="宋体" w:hint="eastAsia"/>
        </w:rPr>
        <w:t>创建工程名称为“</w:t>
      </w:r>
      <w:r>
        <w:rPr>
          <w:rFonts w:ascii="宋体" w:eastAsia="宋体" w:hAnsi="宋体"/>
        </w:rPr>
        <w:t>car_Infrared</w:t>
      </w:r>
      <w:r>
        <w:rPr>
          <w:rFonts w:ascii="宋体" w:eastAsia="宋体" w:hAnsi="宋体" w:hint="eastAsia"/>
        </w:rPr>
        <w:t>”的R</w:t>
      </w:r>
      <w:r>
        <w:rPr>
          <w:rFonts w:ascii="宋体" w:eastAsia="宋体" w:hAnsi="宋体"/>
        </w:rPr>
        <w:t>T-Thread</w:t>
      </w:r>
      <w:r>
        <w:rPr>
          <w:rFonts w:ascii="宋体" w:eastAsia="宋体" w:hAnsi="宋体" w:hint="eastAsia"/>
        </w:rPr>
        <w:t>项目</w:t>
      </w:r>
      <w:r w:rsidR="00934778">
        <w:rPr>
          <w:rFonts w:ascii="宋体" w:eastAsia="宋体" w:hAnsi="宋体" w:hint="eastAsia"/>
        </w:rPr>
        <w:t>，进行如下配置。</w:t>
      </w:r>
    </w:p>
    <w:p w14:paraId="4BD901CB" w14:textId="2581DFD5" w:rsidR="00A81B07" w:rsidRPr="00BD0391" w:rsidRDefault="00A81B07" w:rsidP="00A81B07">
      <w:pPr>
        <w:widowControl/>
        <w:jc w:val="left"/>
        <w:rPr>
          <w:rFonts w:ascii="宋体" w:eastAsia="宋体" w:hAnsi="宋体"/>
          <w:b/>
          <w:bCs/>
        </w:rPr>
      </w:pPr>
      <w:r w:rsidRPr="00BD0391">
        <w:rPr>
          <w:rFonts w:ascii="宋体" w:eastAsia="宋体" w:hAnsi="宋体" w:hint="eastAsia"/>
          <w:b/>
          <w:bCs/>
        </w:rPr>
        <w:t>（1）添加</w:t>
      </w:r>
      <w:r w:rsidRPr="00BD0391">
        <w:rPr>
          <w:rFonts w:ascii="宋体" w:eastAsia="宋体" w:hAnsi="宋体" w:cs="宋体"/>
          <w:b/>
          <w:bCs/>
          <w:kern w:val="0"/>
          <w:szCs w:val="21"/>
        </w:rPr>
        <w:t>RT-Thread</w:t>
      </w:r>
      <w:r w:rsidRPr="00BD0391">
        <w:rPr>
          <w:rFonts w:ascii="宋体" w:eastAsia="宋体" w:hAnsi="宋体" w:cs="宋体" w:hint="eastAsia"/>
          <w:b/>
          <w:bCs/>
          <w:kern w:val="0"/>
          <w:szCs w:val="21"/>
        </w:rPr>
        <w:t>应用软件包。</w:t>
      </w:r>
    </w:p>
    <w:p w14:paraId="5F26A7D4" w14:textId="00EFF0A7" w:rsidR="00A81B07" w:rsidRDefault="00A81B07" w:rsidP="00A81B07">
      <w:pPr>
        <w:ind w:firstLineChars="200" w:firstLine="420"/>
        <w:rPr>
          <w:rFonts w:ascii="宋体" w:eastAsia="宋体" w:hAnsi="宋体" w:cs="宋体"/>
          <w:kern w:val="0"/>
          <w:szCs w:val="21"/>
        </w:rPr>
      </w:pPr>
      <w:r>
        <w:rPr>
          <w:rFonts w:ascii="宋体" w:eastAsia="宋体" w:hAnsi="宋体" w:cs="宋体" w:hint="eastAsia"/>
          <w:kern w:val="0"/>
          <w:szCs w:val="21"/>
        </w:rPr>
        <w:t>本项目我们使用</w:t>
      </w:r>
      <w:r w:rsidRPr="00250899">
        <w:rPr>
          <w:rFonts w:ascii="宋体" w:eastAsia="宋体" w:hAnsi="宋体" w:cs="宋体"/>
          <w:kern w:val="0"/>
          <w:szCs w:val="21"/>
        </w:rPr>
        <w:t>RT-Thread</w:t>
      </w:r>
      <w:r>
        <w:rPr>
          <w:rFonts w:ascii="宋体" w:eastAsia="宋体" w:hAnsi="宋体" w:cs="宋体" w:hint="eastAsia"/>
          <w:kern w:val="0"/>
          <w:szCs w:val="21"/>
        </w:rPr>
        <w:t>自带的应用软件包“</w:t>
      </w:r>
      <w:r>
        <w:rPr>
          <w:rFonts w:ascii="宋体" w:eastAsia="宋体" w:hAnsi="宋体" w:cs="宋体"/>
          <w:kern w:val="0"/>
          <w:szCs w:val="21"/>
        </w:rPr>
        <w:t>inf</w:t>
      </w:r>
      <w:ins w:id="1" w:author=" " w:date="2022-05-12T22:43:00Z">
        <w:r w:rsidR="00487DAB">
          <w:rPr>
            <w:rFonts w:ascii="宋体" w:eastAsia="宋体" w:hAnsi="宋体" w:cs="宋体"/>
            <w:kern w:val="0"/>
            <w:szCs w:val="21"/>
          </w:rPr>
          <w:t>r</w:t>
        </w:r>
      </w:ins>
      <w:r>
        <w:rPr>
          <w:rFonts w:ascii="宋体" w:eastAsia="宋体" w:hAnsi="宋体" w:cs="宋体"/>
          <w:kern w:val="0"/>
          <w:szCs w:val="21"/>
        </w:rPr>
        <w:t>ared</w:t>
      </w:r>
      <w:r>
        <w:rPr>
          <w:rFonts w:ascii="宋体" w:eastAsia="宋体" w:hAnsi="宋体" w:cs="宋体" w:hint="eastAsia"/>
          <w:kern w:val="0"/>
          <w:szCs w:val="21"/>
        </w:rPr>
        <w:t>”进行开发，该软件包实现了</w:t>
      </w:r>
      <w:r w:rsidR="008C629D">
        <w:rPr>
          <w:rFonts w:ascii="宋体" w:eastAsia="宋体" w:hAnsi="宋体" w:cs="宋体" w:hint="eastAsia"/>
          <w:kern w:val="0"/>
          <w:szCs w:val="21"/>
        </w:rPr>
        <w:t>远程</w:t>
      </w:r>
      <w:r>
        <w:rPr>
          <w:rFonts w:ascii="宋体" w:eastAsia="宋体" w:hAnsi="宋体" w:cs="宋体" w:hint="eastAsia"/>
          <w:kern w:val="0"/>
          <w:szCs w:val="21"/>
        </w:rPr>
        <w:t>红外</w:t>
      </w:r>
      <w:r w:rsidR="008C629D">
        <w:rPr>
          <w:rFonts w:ascii="宋体" w:eastAsia="宋体" w:hAnsi="宋体" w:cs="宋体" w:hint="eastAsia"/>
          <w:kern w:val="0"/>
          <w:szCs w:val="21"/>
        </w:rPr>
        <w:t>信号</w:t>
      </w:r>
      <w:r>
        <w:rPr>
          <w:rFonts w:ascii="宋体" w:eastAsia="宋体" w:hAnsi="宋体" w:cs="宋体" w:hint="eastAsia"/>
          <w:kern w:val="0"/>
          <w:szCs w:val="21"/>
        </w:rPr>
        <w:t>的接收和发送功能，这里我们使用其接收功能。设置方式如下。</w:t>
      </w:r>
    </w:p>
    <w:p w14:paraId="517386B9" w14:textId="2435BC2C" w:rsidR="00A81B07" w:rsidRPr="00FA6759" w:rsidRDefault="000D05D3" w:rsidP="00FA6759">
      <w:pPr>
        <w:ind w:firstLineChars="200" w:firstLine="420"/>
        <w:rPr>
          <w:rFonts w:ascii="宋体" w:eastAsia="宋体" w:hAnsi="宋体" w:cs="宋体"/>
          <w:kern w:val="0"/>
          <w:szCs w:val="21"/>
        </w:rPr>
      </w:pPr>
      <w:r>
        <w:rPr>
          <w:rFonts w:ascii="宋体" w:eastAsia="宋体" w:hAnsi="宋体" w:cs="宋体"/>
          <w:kern w:val="0"/>
          <w:szCs w:val="21"/>
        </w:rPr>
        <w:t>1</w:t>
      </w:r>
      <w:r w:rsidR="00A81B07">
        <w:rPr>
          <w:rFonts w:ascii="宋体" w:eastAsia="宋体" w:hAnsi="宋体" w:cs="宋体" w:hint="eastAsia"/>
          <w:kern w:val="0"/>
          <w:szCs w:val="21"/>
        </w:rPr>
        <w:t>）在</w:t>
      </w:r>
      <w:r w:rsidR="00A81B07" w:rsidRPr="00250899">
        <w:rPr>
          <w:rFonts w:ascii="宋体" w:eastAsia="宋体" w:hAnsi="宋体" w:cs="宋体" w:hint="eastAsia"/>
          <w:kern w:val="0"/>
          <w:szCs w:val="21"/>
        </w:rPr>
        <w:t>“</w:t>
      </w:r>
      <w:r w:rsidR="00A81B07" w:rsidRPr="00250899">
        <w:rPr>
          <w:rFonts w:ascii="宋体" w:eastAsia="宋体" w:hAnsi="宋体" w:cs="宋体"/>
          <w:kern w:val="0"/>
          <w:szCs w:val="21"/>
        </w:rPr>
        <w:t>RT-Thread Settings</w:t>
      </w:r>
      <w:r w:rsidR="00A81B07" w:rsidRPr="00250899">
        <w:rPr>
          <w:rFonts w:ascii="宋体" w:eastAsia="宋体" w:hAnsi="宋体" w:cs="宋体" w:hint="eastAsia"/>
          <w:kern w:val="0"/>
          <w:szCs w:val="21"/>
        </w:rPr>
        <w:t>”</w:t>
      </w:r>
      <w:r w:rsidR="00A81B07">
        <w:rPr>
          <w:rFonts w:ascii="宋体" w:eastAsia="宋体" w:hAnsi="宋体" w:cs="宋体" w:hint="eastAsia"/>
          <w:kern w:val="0"/>
          <w:szCs w:val="21"/>
        </w:rPr>
        <w:t>配置界面点击“立即添加”添加软件包</w:t>
      </w:r>
      <w:r>
        <w:rPr>
          <w:rFonts w:ascii="宋体" w:eastAsia="宋体" w:hAnsi="宋体" w:cs="宋体" w:hint="eastAsia"/>
          <w:kern w:val="0"/>
          <w:szCs w:val="21"/>
        </w:rPr>
        <w:t>，如图1</w:t>
      </w:r>
      <w:r>
        <w:rPr>
          <w:rFonts w:ascii="宋体" w:eastAsia="宋体" w:hAnsi="宋体" w:cs="宋体"/>
          <w:kern w:val="0"/>
          <w:szCs w:val="21"/>
        </w:rPr>
        <w:t>4-7</w:t>
      </w:r>
      <w:r w:rsidR="00A81B07">
        <w:rPr>
          <w:rFonts w:ascii="宋体" w:eastAsia="宋体" w:hAnsi="宋体" w:cs="宋体" w:hint="eastAsia"/>
          <w:kern w:val="0"/>
          <w:szCs w:val="21"/>
        </w:rPr>
        <w:t>。</w:t>
      </w:r>
    </w:p>
    <w:p w14:paraId="0E4C3C23" w14:textId="6A5FD84C" w:rsidR="00FA6759" w:rsidRDefault="00FA6759" w:rsidP="00FA6759">
      <w:pPr>
        <w:widowControl/>
        <w:jc w:val="center"/>
        <w:rPr>
          <w:rFonts w:ascii="宋体" w:eastAsia="宋体" w:hAnsi="宋体" w:cs="宋体"/>
          <w:kern w:val="0"/>
          <w:sz w:val="24"/>
          <w:szCs w:val="24"/>
        </w:rPr>
      </w:pPr>
      <w:r w:rsidRPr="00FA6759">
        <w:rPr>
          <w:rFonts w:ascii="宋体" w:eastAsia="宋体" w:hAnsi="宋体" w:cs="宋体"/>
          <w:noProof/>
          <w:kern w:val="0"/>
          <w:sz w:val="24"/>
          <w:szCs w:val="24"/>
        </w:rPr>
        <w:lastRenderedPageBreak/>
        <w:drawing>
          <wp:inline distT="0" distB="0" distL="0" distR="0" wp14:anchorId="72EBEDF7" wp14:editId="3FC92A84">
            <wp:extent cx="3645877" cy="251910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1823" cy="2537035"/>
                    </a:xfrm>
                    <a:prstGeom prst="rect">
                      <a:avLst/>
                    </a:prstGeom>
                    <a:noFill/>
                    <a:ln>
                      <a:noFill/>
                    </a:ln>
                  </pic:spPr>
                </pic:pic>
              </a:graphicData>
            </a:graphic>
          </wp:inline>
        </w:drawing>
      </w:r>
    </w:p>
    <w:p w14:paraId="6EAE4A90" w14:textId="68A7876A" w:rsidR="000D05D3" w:rsidRPr="000D05D3" w:rsidRDefault="000D05D3" w:rsidP="00A81B07">
      <w:pPr>
        <w:widowControl/>
        <w:jc w:val="center"/>
        <w:rPr>
          <w:rFonts w:ascii="宋体" w:eastAsia="宋体" w:hAnsi="宋体" w:cs="宋体"/>
          <w:kern w:val="0"/>
          <w:sz w:val="18"/>
          <w:szCs w:val="18"/>
        </w:rPr>
      </w:pPr>
      <w:r w:rsidRPr="000D05D3">
        <w:rPr>
          <w:rFonts w:ascii="宋体" w:eastAsia="宋体" w:hAnsi="宋体" w:cs="宋体" w:hint="eastAsia"/>
          <w:kern w:val="0"/>
          <w:sz w:val="18"/>
          <w:szCs w:val="18"/>
        </w:rPr>
        <w:t>图1</w:t>
      </w:r>
      <w:r w:rsidRPr="000D05D3">
        <w:rPr>
          <w:rFonts w:ascii="宋体" w:eastAsia="宋体" w:hAnsi="宋体" w:cs="宋体"/>
          <w:kern w:val="0"/>
          <w:sz w:val="18"/>
          <w:szCs w:val="18"/>
        </w:rPr>
        <w:t xml:space="preserve">4-7 </w:t>
      </w:r>
      <w:r w:rsidRPr="000D05D3">
        <w:rPr>
          <w:rFonts w:ascii="宋体" w:eastAsia="宋体" w:hAnsi="宋体" w:cs="宋体" w:hint="eastAsia"/>
          <w:kern w:val="0"/>
          <w:sz w:val="18"/>
          <w:szCs w:val="18"/>
        </w:rPr>
        <w:t>添加软件包</w:t>
      </w:r>
    </w:p>
    <w:p w14:paraId="58044923" w14:textId="52A1E7DC" w:rsidR="00A81B07" w:rsidRPr="00F30E49" w:rsidRDefault="000D05D3" w:rsidP="00A81B07">
      <w:pPr>
        <w:ind w:firstLineChars="200" w:firstLine="420"/>
        <w:rPr>
          <w:rFonts w:ascii="宋体" w:eastAsia="宋体" w:hAnsi="宋体" w:cs="宋体"/>
          <w:kern w:val="0"/>
          <w:szCs w:val="21"/>
        </w:rPr>
      </w:pPr>
      <w:r>
        <w:rPr>
          <w:rFonts w:ascii="宋体" w:eastAsia="宋体" w:hAnsi="宋体" w:cs="宋体"/>
          <w:kern w:val="0"/>
          <w:szCs w:val="21"/>
        </w:rPr>
        <w:t>2</w:t>
      </w:r>
      <w:r w:rsidR="00A81B07" w:rsidRPr="00670751">
        <w:rPr>
          <w:rFonts w:ascii="宋体" w:eastAsia="宋体" w:hAnsi="宋体" w:cs="宋体" w:hint="eastAsia"/>
          <w:kern w:val="0"/>
          <w:szCs w:val="21"/>
        </w:rPr>
        <w:t>）</w:t>
      </w:r>
      <w:r w:rsidR="00A81B07">
        <w:rPr>
          <w:rFonts w:ascii="宋体" w:eastAsia="宋体" w:hAnsi="宋体" w:cs="宋体" w:hint="eastAsia"/>
          <w:kern w:val="0"/>
          <w:szCs w:val="21"/>
        </w:rPr>
        <w:t>如图</w:t>
      </w:r>
      <w:r>
        <w:rPr>
          <w:rFonts w:ascii="宋体" w:eastAsia="宋体" w:hAnsi="宋体" w:cs="宋体" w:hint="eastAsia"/>
          <w:kern w:val="0"/>
          <w:szCs w:val="21"/>
        </w:rPr>
        <w:t>1</w:t>
      </w:r>
      <w:r>
        <w:rPr>
          <w:rFonts w:ascii="宋体" w:eastAsia="宋体" w:hAnsi="宋体" w:cs="宋体"/>
          <w:kern w:val="0"/>
          <w:szCs w:val="21"/>
        </w:rPr>
        <w:t>4-8</w:t>
      </w:r>
      <w:r>
        <w:rPr>
          <w:rFonts w:ascii="宋体" w:eastAsia="宋体" w:hAnsi="宋体" w:cs="宋体" w:hint="eastAsia"/>
          <w:kern w:val="0"/>
          <w:szCs w:val="21"/>
        </w:rPr>
        <w:t>，在其</w:t>
      </w:r>
      <w:r w:rsidR="00A81B07">
        <w:rPr>
          <w:rFonts w:ascii="宋体" w:eastAsia="宋体" w:hAnsi="宋体" w:cs="宋体" w:hint="eastAsia"/>
          <w:kern w:val="0"/>
          <w:szCs w:val="21"/>
        </w:rPr>
        <w:t>中搜索“</w:t>
      </w:r>
      <w:r w:rsidR="00A81B07">
        <w:rPr>
          <w:rFonts w:ascii="宋体" w:eastAsia="宋体" w:hAnsi="宋体" w:cs="宋体"/>
          <w:kern w:val="0"/>
          <w:szCs w:val="21"/>
        </w:rPr>
        <w:t>infrared</w:t>
      </w:r>
      <w:r w:rsidR="00A81B07">
        <w:rPr>
          <w:rFonts w:ascii="宋体" w:eastAsia="宋体" w:hAnsi="宋体" w:cs="宋体" w:hint="eastAsia"/>
          <w:kern w:val="0"/>
          <w:szCs w:val="21"/>
        </w:rPr>
        <w:t>”软件包。</w:t>
      </w:r>
    </w:p>
    <w:p w14:paraId="3776AD11" w14:textId="3EF4C969" w:rsidR="00A81B07" w:rsidRDefault="00A81B07" w:rsidP="00A81B07">
      <w:pPr>
        <w:widowControl/>
        <w:jc w:val="center"/>
        <w:rPr>
          <w:rFonts w:ascii="宋体" w:eastAsia="宋体" w:hAnsi="宋体" w:cs="宋体"/>
          <w:kern w:val="0"/>
          <w:sz w:val="24"/>
          <w:szCs w:val="24"/>
        </w:rPr>
      </w:pPr>
      <w:r w:rsidRPr="00D92433">
        <w:rPr>
          <w:rFonts w:ascii="宋体" w:eastAsia="宋体" w:hAnsi="宋体" w:cs="宋体"/>
          <w:noProof/>
          <w:kern w:val="0"/>
          <w:sz w:val="24"/>
          <w:szCs w:val="24"/>
        </w:rPr>
        <w:drawing>
          <wp:inline distT="0" distB="0" distL="0" distR="0" wp14:anchorId="2B134A4F" wp14:editId="1E1680EF">
            <wp:extent cx="4608786" cy="2390399"/>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3845" cy="2403396"/>
                    </a:xfrm>
                    <a:prstGeom prst="rect">
                      <a:avLst/>
                    </a:prstGeom>
                    <a:noFill/>
                    <a:ln>
                      <a:noFill/>
                    </a:ln>
                  </pic:spPr>
                </pic:pic>
              </a:graphicData>
            </a:graphic>
          </wp:inline>
        </w:drawing>
      </w:r>
    </w:p>
    <w:p w14:paraId="4FDF8B19" w14:textId="06EE08C2" w:rsidR="000D05D3" w:rsidRPr="000D05D3" w:rsidRDefault="000D05D3" w:rsidP="00A81B07">
      <w:pPr>
        <w:widowControl/>
        <w:jc w:val="center"/>
        <w:rPr>
          <w:rFonts w:ascii="宋体" w:eastAsia="宋体" w:hAnsi="宋体" w:cs="宋体"/>
          <w:kern w:val="0"/>
          <w:sz w:val="18"/>
          <w:szCs w:val="18"/>
        </w:rPr>
      </w:pPr>
      <w:r w:rsidRPr="000D05D3">
        <w:rPr>
          <w:rFonts w:ascii="宋体" w:eastAsia="宋体" w:hAnsi="宋体" w:cs="宋体" w:hint="eastAsia"/>
          <w:kern w:val="0"/>
          <w:sz w:val="18"/>
          <w:szCs w:val="18"/>
        </w:rPr>
        <w:t>图1</w:t>
      </w:r>
      <w:r w:rsidRPr="000D05D3">
        <w:rPr>
          <w:rFonts w:ascii="宋体" w:eastAsia="宋体" w:hAnsi="宋体" w:cs="宋体"/>
          <w:kern w:val="0"/>
          <w:sz w:val="18"/>
          <w:szCs w:val="18"/>
        </w:rPr>
        <w:t xml:space="preserve">4-8 </w:t>
      </w:r>
      <w:r w:rsidRPr="000D05D3">
        <w:rPr>
          <w:rFonts w:ascii="宋体" w:eastAsia="宋体" w:hAnsi="宋体" w:cs="宋体" w:hint="eastAsia"/>
          <w:kern w:val="0"/>
          <w:sz w:val="18"/>
          <w:szCs w:val="18"/>
        </w:rPr>
        <w:t>搜索软件包</w:t>
      </w:r>
    </w:p>
    <w:p w14:paraId="7229B6BB" w14:textId="2B796193" w:rsidR="00A81B07" w:rsidRPr="00FA6759" w:rsidRDefault="000D05D3" w:rsidP="00FA6759">
      <w:pPr>
        <w:ind w:firstLineChars="200" w:firstLine="420"/>
        <w:rPr>
          <w:rFonts w:ascii="宋体" w:eastAsia="宋体" w:hAnsi="宋体" w:cs="宋体"/>
          <w:kern w:val="0"/>
          <w:szCs w:val="21"/>
        </w:rPr>
      </w:pPr>
      <w:r>
        <w:rPr>
          <w:rFonts w:ascii="宋体" w:eastAsia="宋体" w:hAnsi="宋体" w:cs="宋体"/>
          <w:kern w:val="0"/>
          <w:szCs w:val="21"/>
        </w:rPr>
        <w:t>3</w:t>
      </w:r>
      <w:r w:rsidR="00A81B07" w:rsidRPr="00670751">
        <w:rPr>
          <w:rFonts w:ascii="宋体" w:eastAsia="宋体" w:hAnsi="宋体" w:cs="宋体" w:hint="eastAsia"/>
          <w:kern w:val="0"/>
          <w:szCs w:val="21"/>
        </w:rPr>
        <w:t>）在搜索结果中点击“添加”，把软件包添加到项目中，如图</w:t>
      </w:r>
      <w:r>
        <w:rPr>
          <w:rFonts w:ascii="宋体" w:eastAsia="宋体" w:hAnsi="宋体" w:cs="宋体" w:hint="eastAsia"/>
          <w:kern w:val="0"/>
          <w:szCs w:val="21"/>
        </w:rPr>
        <w:t>1</w:t>
      </w:r>
      <w:r>
        <w:rPr>
          <w:rFonts w:ascii="宋体" w:eastAsia="宋体" w:hAnsi="宋体" w:cs="宋体"/>
          <w:kern w:val="0"/>
          <w:szCs w:val="21"/>
        </w:rPr>
        <w:t>4-9</w:t>
      </w:r>
      <w:r w:rsidR="00A81B07" w:rsidRPr="00670751">
        <w:rPr>
          <w:rFonts w:ascii="宋体" w:eastAsia="宋体" w:hAnsi="宋体" w:cs="宋体" w:hint="eastAsia"/>
          <w:kern w:val="0"/>
          <w:szCs w:val="21"/>
        </w:rPr>
        <w:t>所示。</w:t>
      </w:r>
    </w:p>
    <w:p w14:paraId="3C053E3F" w14:textId="690EA7FA" w:rsidR="00FA6759" w:rsidRDefault="00FA6759" w:rsidP="00FA6759">
      <w:pPr>
        <w:widowControl/>
        <w:jc w:val="center"/>
        <w:rPr>
          <w:rFonts w:ascii="宋体" w:eastAsia="宋体" w:hAnsi="宋体" w:cs="宋体"/>
          <w:kern w:val="0"/>
          <w:sz w:val="24"/>
          <w:szCs w:val="24"/>
        </w:rPr>
      </w:pPr>
      <w:r w:rsidRPr="00FA6759">
        <w:rPr>
          <w:rFonts w:ascii="宋体" w:eastAsia="宋体" w:hAnsi="宋体" w:cs="宋体"/>
          <w:noProof/>
          <w:kern w:val="0"/>
          <w:sz w:val="24"/>
          <w:szCs w:val="24"/>
        </w:rPr>
        <w:drawing>
          <wp:inline distT="0" distB="0" distL="0" distR="0" wp14:anchorId="299CADCE" wp14:editId="6C147D0F">
            <wp:extent cx="4045508" cy="220393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4447" cy="2208809"/>
                    </a:xfrm>
                    <a:prstGeom prst="rect">
                      <a:avLst/>
                    </a:prstGeom>
                    <a:noFill/>
                    <a:ln>
                      <a:noFill/>
                    </a:ln>
                  </pic:spPr>
                </pic:pic>
              </a:graphicData>
            </a:graphic>
          </wp:inline>
        </w:drawing>
      </w:r>
    </w:p>
    <w:p w14:paraId="0E4A1490" w14:textId="58D0D4F3" w:rsidR="000D05D3" w:rsidRPr="000D05D3" w:rsidRDefault="000D05D3" w:rsidP="00A81B07">
      <w:pPr>
        <w:widowControl/>
        <w:jc w:val="center"/>
        <w:rPr>
          <w:rFonts w:ascii="宋体" w:eastAsia="宋体" w:hAnsi="宋体" w:cs="宋体"/>
          <w:kern w:val="0"/>
          <w:sz w:val="18"/>
          <w:szCs w:val="18"/>
        </w:rPr>
      </w:pPr>
      <w:r w:rsidRPr="000D05D3">
        <w:rPr>
          <w:rFonts w:ascii="宋体" w:eastAsia="宋体" w:hAnsi="宋体" w:cs="宋体" w:hint="eastAsia"/>
          <w:kern w:val="0"/>
          <w:sz w:val="18"/>
          <w:szCs w:val="18"/>
        </w:rPr>
        <w:t>图1</w:t>
      </w:r>
      <w:r w:rsidRPr="000D05D3">
        <w:rPr>
          <w:rFonts w:ascii="宋体" w:eastAsia="宋体" w:hAnsi="宋体" w:cs="宋体"/>
          <w:kern w:val="0"/>
          <w:sz w:val="18"/>
          <w:szCs w:val="18"/>
        </w:rPr>
        <w:t xml:space="preserve">4-9 </w:t>
      </w:r>
      <w:r w:rsidRPr="000D05D3">
        <w:rPr>
          <w:rFonts w:ascii="宋体" w:eastAsia="宋体" w:hAnsi="宋体" w:cs="宋体" w:hint="eastAsia"/>
          <w:kern w:val="0"/>
          <w:sz w:val="18"/>
          <w:szCs w:val="18"/>
        </w:rPr>
        <w:t>把软件包添加到项目</w:t>
      </w:r>
    </w:p>
    <w:p w14:paraId="45541959" w14:textId="6A59DE3B" w:rsidR="00A81B07" w:rsidRDefault="000D05D3" w:rsidP="00A81B07">
      <w:pPr>
        <w:ind w:firstLineChars="200" w:firstLine="420"/>
        <w:rPr>
          <w:rFonts w:ascii="宋体" w:eastAsia="宋体" w:hAnsi="宋体" w:cs="宋体"/>
          <w:kern w:val="0"/>
          <w:szCs w:val="21"/>
        </w:rPr>
      </w:pPr>
      <w:r>
        <w:rPr>
          <w:rFonts w:ascii="宋体" w:eastAsia="宋体" w:hAnsi="宋体" w:cs="宋体"/>
          <w:kern w:val="0"/>
          <w:szCs w:val="21"/>
        </w:rPr>
        <w:t>4</w:t>
      </w:r>
      <w:r w:rsidR="00A81B07" w:rsidRPr="00670751">
        <w:rPr>
          <w:rFonts w:ascii="宋体" w:eastAsia="宋体" w:hAnsi="宋体" w:cs="宋体" w:hint="eastAsia"/>
          <w:kern w:val="0"/>
          <w:szCs w:val="21"/>
        </w:rPr>
        <w:t>）配置软件包参数</w:t>
      </w:r>
      <w:r w:rsidR="00A81B07">
        <w:rPr>
          <w:rFonts w:ascii="宋体" w:eastAsia="宋体" w:hAnsi="宋体" w:cs="宋体" w:hint="eastAsia"/>
          <w:kern w:val="0"/>
          <w:szCs w:val="21"/>
        </w:rPr>
        <w:t>。如图</w:t>
      </w:r>
      <w:r>
        <w:rPr>
          <w:rFonts w:ascii="宋体" w:eastAsia="宋体" w:hAnsi="宋体" w:cs="宋体" w:hint="eastAsia"/>
          <w:kern w:val="0"/>
          <w:szCs w:val="21"/>
        </w:rPr>
        <w:t>1</w:t>
      </w:r>
      <w:r>
        <w:rPr>
          <w:rFonts w:ascii="宋体" w:eastAsia="宋体" w:hAnsi="宋体" w:cs="宋体"/>
          <w:kern w:val="0"/>
          <w:szCs w:val="21"/>
        </w:rPr>
        <w:t>4-10</w:t>
      </w:r>
      <w:r w:rsidR="00C648E3">
        <w:rPr>
          <w:rFonts w:ascii="宋体" w:eastAsia="宋体" w:hAnsi="宋体" w:cs="宋体" w:hint="eastAsia"/>
          <w:kern w:val="0"/>
          <w:szCs w:val="21"/>
        </w:rPr>
        <w:t xml:space="preserve">，点击 </w:t>
      </w:r>
      <w:r w:rsidR="00A81B07">
        <w:rPr>
          <w:rFonts w:ascii="宋体" w:eastAsia="宋体" w:hAnsi="宋体" w:cs="宋体" w:hint="eastAsia"/>
          <w:kern w:val="0"/>
          <w:szCs w:val="21"/>
        </w:rPr>
        <w:t>“i</w:t>
      </w:r>
      <w:r w:rsidR="00A81B07">
        <w:rPr>
          <w:rFonts w:ascii="宋体" w:eastAsia="宋体" w:hAnsi="宋体" w:cs="宋体"/>
          <w:kern w:val="0"/>
          <w:szCs w:val="21"/>
        </w:rPr>
        <w:t>nfrared</w:t>
      </w:r>
      <w:r w:rsidR="00A81B07">
        <w:rPr>
          <w:rFonts w:ascii="宋体" w:eastAsia="宋体" w:hAnsi="宋体" w:cs="宋体" w:hint="eastAsia"/>
          <w:kern w:val="0"/>
          <w:szCs w:val="21"/>
        </w:rPr>
        <w:t>”软件包</w:t>
      </w:r>
      <w:r w:rsidR="00A2636E">
        <w:rPr>
          <w:rFonts w:ascii="宋体" w:eastAsia="宋体" w:hAnsi="宋体" w:cs="宋体" w:hint="eastAsia"/>
          <w:kern w:val="0"/>
          <w:szCs w:val="21"/>
        </w:rPr>
        <w:t>的“配置项”</w:t>
      </w:r>
      <w:r w:rsidR="00A81B07">
        <w:rPr>
          <w:rFonts w:ascii="宋体" w:eastAsia="宋体" w:hAnsi="宋体" w:cs="宋体" w:hint="eastAsia"/>
          <w:kern w:val="0"/>
          <w:szCs w:val="21"/>
        </w:rPr>
        <w:t>，打开软</w:t>
      </w:r>
      <w:r w:rsidR="00A81B07">
        <w:rPr>
          <w:rFonts w:ascii="宋体" w:eastAsia="宋体" w:hAnsi="宋体" w:cs="宋体" w:hint="eastAsia"/>
          <w:kern w:val="0"/>
          <w:szCs w:val="21"/>
        </w:rPr>
        <w:lastRenderedPageBreak/>
        <w:t>件包配置界面，</w:t>
      </w:r>
      <w:r w:rsidR="00C9750F">
        <w:rPr>
          <w:rFonts w:ascii="宋体" w:eastAsia="宋体" w:hAnsi="宋体" w:cs="宋体" w:hint="eastAsia"/>
          <w:kern w:val="0"/>
          <w:szCs w:val="21"/>
        </w:rPr>
        <w:t>如图1</w:t>
      </w:r>
      <w:r w:rsidR="00C9750F">
        <w:rPr>
          <w:rFonts w:ascii="宋体" w:eastAsia="宋体" w:hAnsi="宋体" w:cs="宋体"/>
          <w:kern w:val="0"/>
          <w:szCs w:val="21"/>
        </w:rPr>
        <w:t>4-11</w:t>
      </w:r>
      <w:r w:rsidR="00A81B07">
        <w:rPr>
          <w:rFonts w:ascii="宋体" w:eastAsia="宋体" w:hAnsi="宋体" w:cs="宋体" w:hint="eastAsia"/>
          <w:kern w:val="0"/>
          <w:szCs w:val="21"/>
        </w:rPr>
        <w:t>配置</w:t>
      </w:r>
      <w:r>
        <w:rPr>
          <w:rFonts w:ascii="宋体" w:eastAsia="宋体" w:hAnsi="宋体" w:cs="宋体" w:hint="eastAsia"/>
          <w:kern w:val="0"/>
          <w:szCs w:val="21"/>
        </w:rPr>
        <w:t>软件包</w:t>
      </w:r>
      <w:r w:rsidR="00A81B07">
        <w:rPr>
          <w:rFonts w:ascii="宋体" w:eastAsia="宋体" w:hAnsi="宋体" w:cs="宋体" w:hint="eastAsia"/>
          <w:kern w:val="0"/>
          <w:szCs w:val="21"/>
        </w:rPr>
        <w:t>参数。</w:t>
      </w:r>
    </w:p>
    <w:p w14:paraId="6BFECAC8" w14:textId="756D535B" w:rsidR="00C9750F" w:rsidRPr="00D92433" w:rsidRDefault="00C9750F" w:rsidP="00C9750F">
      <w:pPr>
        <w:ind w:firstLineChars="200" w:firstLine="420"/>
        <w:rPr>
          <w:rFonts w:ascii="宋体" w:eastAsia="宋体" w:hAnsi="宋体" w:cs="宋体"/>
          <w:kern w:val="0"/>
          <w:szCs w:val="21"/>
        </w:rPr>
      </w:pPr>
      <w:r w:rsidRPr="006B7E2F">
        <w:rPr>
          <w:rFonts w:ascii="宋体" w:eastAsia="宋体" w:hAnsi="宋体" w:cs="宋体" w:hint="eastAsia"/>
          <w:kern w:val="0"/>
          <w:szCs w:val="21"/>
        </w:rPr>
        <w:t>其</w:t>
      </w:r>
      <w:r>
        <w:rPr>
          <w:rFonts w:ascii="宋体" w:eastAsia="宋体" w:hAnsi="宋体" w:cs="宋体" w:hint="eastAsia"/>
          <w:kern w:val="0"/>
          <w:szCs w:val="21"/>
        </w:rPr>
        <w:t>中，</w:t>
      </w:r>
      <w:r w:rsidRPr="00D001D1">
        <w:rPr>
          <w:rFonts w:ascii="宋体" w:eastAsia="宋体" w:hAnsi="宋体" w:hint="eastAsia"/>
        </w:rPr>
        <w:t>主要配置两个地方，一个是红外接收引脚号，一个是用于计时的硬件定时器。</w:t>
      </w:r>
      <w:r>
        <w:rPr>
          <w:rFonts w:ascii="宋体" w:eastAsia="宋体" w:hAnsi="宋体" w:cs="宋体" w:hint="eastAsia"/>
          <w:kern w:val="0"/>
          <w:szCs w:val="21"/>
        </w:rPr>
        <w:t>本项目接收引脚编号设置为</w:t>
      </w:r>
      <w:r w:rsidR="00127C79">
        <w:rPr>
          <w:rFonts w:ascii="宋体" w:eastAsia="宋体" w:hAnsi="宋体" w:cs="宋体"/>
          <w:kern w:val="0"/>
          <w:szCs w:val="21"/>
        </w:rPr>
        <w:t>7</w:t>
      </w:r>
      <w:r w:rsidR="00127C79">
        <w:rPr>
          <w:rFonts w:ascii="宋体" w:eastAsia="宋体" w:hAnsi="宋体" w:cs="宋体" w:hint="eastAsia"/>
          <w:kern w:val="0"/>
          <w:szCs w:val="21"/>
        </w:rPr>
        <w:t>（</w:t>
      </w:r>
      <w:r w:rsidR="00127C79">
        <w:rPr>
          <w:rFonts w:ascii="宋体" w:eastAsia="宋体" w:hAnsi="宋体" w:cs="宋体"/>
          <w:kern w:val="0"/>
          <w:szCs w:val="21"/>
        </w:rPr>
        <w:t>PA7</w:t>
      </w:r>
      <w:r w:rsidR="00127C79">
        <w:rPr>
          <w:rFonts w:ascii="宋体" w:eastAsia="宋体" w:hAnsi="宋体" w:cs="宋体" w:hint="eastAsia"/>
          <w:kern w:val="0"/>
          <w:szCs w:val="21"/>
        </w:rPr>
        <w:t>引脚的编号为7）</w:t>
      </w:r>
      <w:r>
        <w:rPr>
          <w:rFonts w:ascii="宋体" w:eastAsia="宋体" w:hAnsi="宋体" w:cs="宋体" w:hint="eastAsia"/>
          <w:kern w:val="0"/>
          <w:szCs w:val="21"/>
        </w:rPr>
        <w:t>，使用的硬件定时器名称为t</w:t>
      </w:r>
      <w:r>
        <w:rPr>
          <w:rFonts w:ascii="宋体" w:eastAsia="宋体" w:hAnsi="宋体" w:cs="宋体"/>
          <w:kern w:val="0"/>
          <w:szCs w:val="21"/>
        </w:rPr>
        <w:t>imer</w:t>
      </w:r>
      <w:r w:rsidR="007339F1">
        <w:rPr>
          <w:rFonts w:ascii="宋体" w:eastAsia="宋体" w:hAnsi="宋体" w:cs="宋体"/>
          <w:kern w:val="0"/>
          <w:szCs w:val="21"/>
        </w:rPr>
        <w:t>2</w:t>
      </w:r>
      <w:r>
        <w:rPr>
          <w:rFonts w:ascii="宋体" w:eastAsia="宋体" w:hAnsi="宋体" w:cs="宋体" w:hint="eastAsia"/>
          <w:kern w:val="0"/>
          <w:szCs w:val="21"/>
        </w:rPr>
        <w:t>。</w:t>
      </w:r>
    </w:p>
    <w:p w14:paraId="465D3716" w14:textId="32EE3974" w:rsidR="00A81B07" w:rsidRPr="00481760" w:rsidRDefault="00C9750F" w:rsidP="00481760">
      <w:pPr>
        <w:ind w:firstLineChars="200" w:firstLine="420"/>
        <w:rPr>
          <w:rFonts w:ascii="宋体" w:eastAsia="宋体" w:hAnsi="宋体"/>
        </w:rPr>
      </w:pPr>
      <w:r w:rsidRPr="00D001D1">
        <w:rPr>
          <w:rFonts w:ascii="宋体" w:eastAsia="宋体" w:hAnsi="宋体" w:hint="eastAsia"/>
        </w:rPr>
        <w:t>引脚号可以通过d</w:t>
      </w:r>
      <w:r w:rsidRPr="00D001D1">
        <w:rPr>
          <w:rFonts w:ascii="宋体" w:eastAsia="宋体" w:hAnsi="宋体"/>
        </w:rPr>
        <w:t xml:space="preserve">rivers/drv_gpio.c </w:t>
      </w:r>
      <w:r w:rsidRPr="00D001D1">
        <w:rPr>
          <w:rFonts w:ascii="宋体" w:eastAsia="宋体" w:hAnsi="宋体" w:hint="eastAsia"/>
        </w:rPr>
        <w:t>的</w:t>
      </w:r>
      <w:r w:rsidRPr="00D001D1">
        <w:rPr>
          <w:rFonts w:ascii="宋体" w:eastAsia="宋体" w:hAnsi="宋体"/>
        </w:rPr>
        <w:t>pins[]</w:t>
      </w:r>
      <w:r w:rsidRPr="00D001D1">
        <w:rPr>
          <w:rFonts w:ascii="宋体" w:eastAsia="宋体" w:hAnsi="宋体" w:hint="eastAsia"/>
        </w:rPr>
        <w:t>数组</w:t>
      </w:r>
      <w:r>
        <w:rPr>
          <w:rFonts w:ascii="宋体" w:eastAsia="宋体" w:hAnsi="宋体" w:hint="eastAsia"/>
        </w:rPr>
        <w:t>进行</w:t>
      </w:r>
      <w:r w:rsidRPr="00D001D1">
        <w:rPr>
          <w:rFonts w:ascii="宋体" w:eastAsia="宋体" w:hAnsi="宋体" w:hint="eastAsia"/>
        </w:rPr>
        <w:t>查看</w:t>
      </w:r>
      <w:r>
        <w:rPr>
          <w:rFonts w:ascii="宋体" w:eastAsia="宋体" w:hAnsi="宋体" w:hint="eastAsia"/>
        </w:rPr>
        <w:t>，如图1</w:t>
      </w:r>
      <w:r>
        <w:rPr>
          <w:rFonts w:ascii="宋体" w:eastAsia="宋体" w:hAnsi="宋体"/>
        </w:rPr>
        <w:t>4-12</w:t>
      </w:r>
      <w:r>
        <w:rPr>
          <w:rFonts w:ascii="宋体" w:eastAsia="宋体" w:hAnsi="宋体" w:hint="eastAsia"/>
        </w:rPr>
        <w:t>所示，P</w:t>
      </w:r>
      <w:r w:rsidR="00127C79">
        <w:rPr>
          <w:rFonts w:ascii="宋体" w:eastAsia="宋体" w:hAnsi="宋体"/>
        </w:rPr>
        <w:t>A7</w:t>
      </w:r>
      <w:r>
        <w:rPr>
          <w:rFonts w:ascii="宋体" w:eastAsia="宋体" w:hAnsi="宋体" w:hint="eastAsia"/>
        </w:rPr>
        <w:t>引脚对应的编号为</w:t>
      </w:r>
      <w:r w:rsidR="00127C79">
        <w:rPr>
          <w:rFonts w:ascii="宋体" w:eastAsia="宋体" w:hAnsi="宋体"/>
        </w:rPr>
        <w:t>7</w:t>
      </w:r>
      <w:r>
        <w:rPr>
          <w:rFonts w:ascii="宋体" w:eastAsia="宋体" w:hAnsi="宋体" w:hint="eastAsia"/>
        </w:rPr>
        <w:t>。</w:t>
      </w:r>
    </w:p>
    <w:p w14:paraId="4766BDE1" w14:textId="569444F2" w:rsidR="00C648E3" w:rsidRDefault="00C648E3" w:rsidP="00A81B07">
      <w:pPr>
        <w:widowControl/>
        <w:jc w:val="center"/>
        <w:rPr>
          <w:rFonts w:ascii="宋体" w:eastAsia="宋体" w:hAnsi="宋体" w:cs="宋体"/>
          <w:kern w:val="0"/>
          <w:sz w:val="24"/>
          <w:szCs w:val="24"/>
        </w:rPr>
      </w:pPr>
      <w:r>
        <w:rPr>
          <w:noProof/>
        </w:rPr>
        <w:drawing>
          <wp:inline distT="0" distB="0" distL="0" distR="0" wp14:anchorId="1125CB3D" wp14:editId="69F5A0DE">
            <wp:extent cx="3281363" cy="21194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099" t="8256" r="44361" b="46341"/>
                    <a:stretch/>
                  </pic:blipFill>
                  <pic:spPr bwMode="auto">
                    <a:xfrm>
                      <a:off x="0" y="0"/>
                      <a:ext cx="3319064" cy="2143800"/>
                    </a:xfrm>
                    <a:prstGeom prst="rect">
                      <a:avLst/>
                    </a:prstGeom>
                    <a:ln>
                      <a:noFill/>
                    </a:ln>
                    <a:extLst>
                      <a:ext uri="{53640926-AAD7-44D8-BBD7-CCE9431645EC}">
                        <a14:shadowObscured xmlns:a14="http://schemas.microsoft.com/office/drawing/2010/main"/>
                      </a:ext>
                    </a:extLst>
                  </pic:spPr>
                </pic:pic>
              </a:graphicData>
            </a:graphic>
          </wp:inline>
        </w:drawing>
      </w:r>
    </w:p>
    <w:p w14:paraId="2D87B464" w14:textId="0A84CDCA" w:rsidR="00BC45CA" w:rsidRPr="009A3B81" w:rsidRDefault="000D05D3" w:rsidP="009A3B81">
      <w:pPr>
        <w:widowControl/>
        <w:jc w:val="center"/>
        <w:rPr>
          <w:rFonts w:ascii="宋体" w:eastAsia="宋体" w:hAnsi="宋体" w:cs="宋体"/>
          <w:kern w:val="0"/>
          <w:sz w:val="18"/>
          <w:szCs w:val="18"/>
        </w:rPr>
      </w:pPr>
      <w:r w:rsidRPr="000D05D3">
        <w:rPr>
          <w:rFonts w:ascii="宋体" w:eastAsia="宋体" w:hAnsi="宋体" w:cs="宋体" w:hint="eastAsia"/>
          <w:kern w:val="0"/>
          <w:sz w:val="18"/>
          <w:szCs w:val="18"/>
        </w:rPr>
        <w:t>图1</w:t>
      </w:r>
      <w:r w:rsidRPr="000D05D3">
        <w:rPr>
          <w:rFonts w:ascii="宋体" w:eastAsia="宋体" w:hAnsi="宋体" w:cs="宋体"/>
          <w:kern w:val="0"/>
          <w:sz w:val="18"/>
          <w:szCs w:val="18"/>
        </w:rPr>
        <w:t xml:space="preserve">4-10 </w:t>
      </w:r>
      <w:r w:rsidRPr="000D05D3">
        <w:rPr>
          <w:rFonts w:ascii="宋体" w:eastAsia="宋体" w:hAnsi="宋体" w:cs="宋体" w:hint="eastAsia"/>
          <w:kern w:val="0"/>
          <w:sz w:val="18"/>
          <w:szCs w:val="18"/>
        </w:rPr>
        <w:t>打开软件包配置界面</w:t>
      </w:r>
    </w:p>
    <w:p w14:paraId="04CA0206" w14:textId="54BC4EDC" w:rsidR="009A3B81" w:rsidRDefault="009A3B81" w:rsidP="007E22CF">
      <w:pPr>
        <w:widowControl/>
        <w:jc w:val="center"/>
        <w:rPr>
          <w:rFonts w:ascii="宋体" w:eastAsia="宋体" w:hAnsi="宋体" w:cs="宋体"/>
          <w:kern w:val="0"/>
          <w:sz w:val="24"/>
          <w:szCs w:val="24"/>
        </w:rPr>
      </w:pPr>
      <w:r w:rsidRPr="009A3B81">
        <w:rPr>
          <w:rFonts w:ascii="宋体" w:eastAsia="宋体" w:hAnsi="宋体" w:cs="宋体"/>
          <w:noProof/>
          <w:kern w:val="0"/>
          <w:sz w:val="24"/>
          <w:szCs w:val="24"/>
        </w:rPr>
        <w:drawing>
          <wp:inline distT="0" distB="0" distL="0" distR="0" wp14:anchorId="572A2DFB" wp14:editId="3D59F2A3">
            <wp:extent cx="2918089" cy="188309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2283" cy="1898705"/>
                    </a:xfrm>
                    <a:prstGeom prst="rect">
                      <a:avLst/>
                    </a:prstGeom>
                    <a:noFill/>
                    <a:ln>
                      <a:noFill/>
                    </a:ln>
                  </pic:spPr>
                </pic:pic>
              </a:graphicData>
            </a:graphic>
          </wp:inline>
        </w:drawing>
      </w:r>
    </w:p>
    <w:p w14:paraId="328758A5" w14:textId="2D3CBF00" w:rsidR="000D05D3" w:rsidRPr="000D05D3" w:rsidRDefault="000D05D3" w:rsidP="000D05D3">
      <w:pPr>
        <w:widowControl/>
        <w:jc w:val="center"/>
        <w:rPr>
          <w:rFonts w:ascii="宋体" w:eastAsia="宋体" w:hAnsi="宋体" w:cs="宋体"/>
          <w:kern w:val="0"/>
          <w:sz w:val="18"/>
          <w:szCs w:val="18"/>
        </w:rPr>
      </w:pPr>
      <w:r w:rsidRPr="000D05D3">
        <w:rPr>
          <w:rFonts w:ascii="宋体" w:eastAsia="宋体" w:hAnsi="宋体" w:cs="宋体" w:hint="eastAsia"/>
          <w:kern w:val="0"/>
          <w:sz w:val="18"/>
          <w:szCs w:val="18"/>
        </w:rPr>
        <w:t>图1</w:t>
      </w:r>
      <w:r w:rsidRPr="000D05D3">
        <w:rPr>
          <w:rFonts w:ascii="宋体" w:eastAsia="宋体" w:hAnsi="宋体" w:cs="宋体"/>
          <w:kern w:val="0"/>
          <w:sz w:val="18"/>
          <w:szCs w:val="18"/>
        </w:rPr>
        <w:t xml:space="preserve">4-11 </w:t>
      </w:r>
      <w:r w:rsidRPr="000D05D3">
        <w:rPr>
          <w:rFonts w:ascii="宋体" w:eastAsia="宋体" w:hAnsi="宋体" w:cs="宋体" w:hint="eastAsia"/>
          <w:kern w:val="0"/>
          <w:sz w:val="18"/>
          <w:szCs w:val="18"/>
        </w:rPr>
        <w:t>配置软件包参数</w:t>
      </w:r>
    </w:p>
    <w:p w14:paraId="070AD86A" w14:textId="62179B45" w:rsidR="00A81B07" w:rsidRPr="00DB4DFD" w:rsidRDefault="007E22CF" w:rsidP="007E22CF">
      <w:pPr>
        <w:widowControl/>
        <w:jc w:val="center"/>
        <w:rPr>
          <w:rFonts w:ascii="宋体" w:eastAsia="宋体" w:hAnsi="宋体" w:cs="宋体"/>
          <w:kern w:val="0"/>
          <w:sz w:val="24"/>
          <w:szCs w:val="24"/>
        </w:rPr>
      </w:pPr>
      <w:r w:rsidRPr="007E22CF">
        <w:rPr>
          <w:rFonts w:ascii="宋体" w:eastAsia="宋体" w:hAnsi="宋体" w:cs="宋体"/>
          <w:noProof/>
          <w:kern w:val="0"/>
          <w:sz w:val="24"/>
          <w:szCs w:val="24"/>
        </w:rPr>
        <w:drawing>
          <wp:inline distT="0" distB="0" distL="0" distR="0" wp14:anchorId="6B27AD10" wp14:editId="2150D011">
            <wp:extent cx="1830595" cy="2209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407"/>
                    <a:stretch/>
                  </pic:blipFill>
                  <pic:spPr bwMode="auto">
                    <a:xfrm>
                      <a:off x="0" y="0"/>
                      <a:ext cx="1845043" cy="222724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00757B3E" w:rsidRPr="00D001D1">
        <w:rPr>
          <w:rFonts w:ascii="宋体" w:eastAsia="宋体" w:hAnsi="宋体"/>
          <w:noProof/>
        </w:rPr>
        <w:drawing>
          <wp:inline distT="0" distB="0" distL="0" distR="0" wp14:anchorId="6703784E" wp14:editId="58DA8721">
            <wp:extent cx="1170791" cy="22145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b="15462"/>
                    <a:stretch/>
                  </pic:blipFill>
                  <pic:spPr bwMode="auto">
                    <a:xfrm>
                      <a:off x="0" y="0"/>
                      <a:ext cx="1187541" cy="2246246"/>
                    </a:xfrm>
                    <a:prstGeom prst="rect">
                      <a:avLst/>
                    </a:prstGeom>
                    <a:noFill/>
                    <a:ln>
                      <a:noFill/>
                    </a:ln>
                    <a:extLst>
                      <a:ext uri="{53640926-AAD7-44D8-BBD7-CCE9431645EC}">
                        <a14:shadowObscured xmlns:a14="http://schemas.microsoft.com/office/drawing/2010/main"/>
                      </a:ext>
                    </a:extLst>
                  </pic:spPr>
                </pic:pic>
              </a:graphicData>
            </a:graphic>
          </wp:inline>
        </w:drawing>
      </w:r>
    </w:p>
    <w:p w14:paraId="461D1FAB" w14:textId="40E261D2" w:rsidR="00A81B07" w:rsidRPr="00C9750F" w:rsidRDefault="00C9750F" w:rsidP="00C9750F">
      <w:pPr>
        <w:widowControl/>
        <w:ind w:firstLineChars="500" w:firstLine="900"/>
        <w:rPr>
          <w:rFonts w:ascii="宋体" w:eastAsia="宋体" w:hAnsi="宋体" w:cs="宋体"/>
          <w:kern w:val="0"/>
          <w:sz w:val="18"/>
          <w:szCs w:val="18"/>
        </w:rPr>
      </w:pPr>
      <w:r w:rsidRPr="00C9750F">
        <w:rPr>
          <w:rFonts w:ascii="宋体" w:eastAsia="宋体" w:hAnsi="宋体" w:cs="宋体" w:hint="eastAsia"/>
          <w:kern w:val="0"/>
          <w:sz w:val="18"/>
          <w:szCs w:val="18"/>
        </w:rPr>
        <w:t>图1</w:t>
      </w:r>
      <w:r w:rsidRPr="00C9750F">
        <w:rPr>
          <w:rFonts w:ascii="宋体" w:eastAsia="宋体" w:hAnsi="宋体" w:cs="宋体"/>
          <w:kern w:val="0"/>
          <w:sz w:val="18"/>
          <w:szCs w:val="18"/>
        </w:rPr>
        <w:t xml:space="preserve">4-12 </w:t>
      </w:r>
      <w:r w:rsidRPr="00C9750F">
        <w:rPr>
          <w:rFonts w:ascii="宋体" w:eastAsia="宋体" w:hAnsi="宋体" w:cs="宋体" w:hint="eastAsia"/>
          <w:kern w:val="0"/>
          <w:sz w:val="18"/>
          <w:szCs w:val="18"/>
        </w:rPr>
        <w:t>查看引脚编号</w:t>
      </w: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w:t>
      </w:r>
      <w:r>
        <w:rPr>
          <w:rFonts w:ascii="宋体" w:eastAsia="宋体" w:hAnsi="宋体" w:cs="宋体" w:hint="eastAsia"/>
          <w:kern w:val="0"/>
          <w:sz w:val="18"/>
          <w:szCs w:val="18"/>
        </w:rPr>
        <w:t>图1</w:t>
      </w:r>
      <w:r>
        <w:rPr>
          <w:rFonts w:ascii="宋体" w:eastAsia="宋体" w:hAnsi="宋体" w:cs="宋体"/>
          <w:kern w:val="0"/>
          <w:sz w:val="18"/>
          <w:szCs w:val="18"/>
        </w:rPr>
        <w:t>4-13</w:t>
      </w:r>
      <w:r>
        <w:rPr>
          <w:rFonts w:ascii="宋体" w:eastAsia="宋体" w:hAnsi="宋体" w:cs="宋体" w:hint="eastAsia"/>
          <w:kern w:val="0"/>
          <w:sz w:val="18"/>
          <w:szCs w:val="18"/>
        </w:rPr>
        <w:t>项目中新增加的软件包代码目录树</w:t>
      </w:r>
    </w:p>
    <w:p w14:paraId="48B95160" w14:textId="08A9F3F4" w:rsidR="00A81B07" w:rsidRPr="00757B3E" w:rsidRDefault="00C9750F" w:rsidP="00757B3E">
      <w:pPr>
        <w:ind w:firstLineChars="200" w:firstLine="420"/>
        <w:rPr>
          <w:rFonts w:ascii="宋体" w:eastAsia="宋体" w:hAnsi="宋体" w:cs="宋体"/>
          <w:kern w:val="0"/>
          <w:szCs w:val="21"/>
        </w:rPr>
      </w:pPr>
      <w:r>
        <w:rPr>
          <w:rFonts w:ascii="宋体" w:eastAsia="宋体" w:hAnsi="宋体" w:cs="宋体"/>
          <w:kern w:val="0"/>
          <w:szCs w:val="21"/>
        </w:rPr>
        <w:t>5</w:t>
      </w:r>
      <w:r w:rsidR="00A81B07">
        <w:rPr>
          <w:rFonts w:ascii="宋体" w:eastAsia="宋体" w:hAnsi="宋体" w:cs="宋体" w:hint="eastAsia"/>
          <w:kern w:val="0"/>
          <w:szCs w:val="21"/>
        </w:rPr>
        <w:t>）</w:t>
      </w:r>
      <w:r w:rsidR="00A81B07" w:rsidRPr="00CC60BA">
        <w:rPr>
          <w:rFonts w:ascii="宋体" w:eastAsia="宋体" w:hAnsi="宋体" w:cs="宋体" w:hint="eastAsia"/>
          <w:kern w:val="0"/>
          <w:szCs w:val="21"/>
        </w:rPr>
        <w:t>保存</w:t>
      </w:r>
      <w:r w:rsidR="00A81B07">
        <w:rPr>
          <w:rFonts w:ascii="宋体" w:eastAsia="宋体" w:hAnsi="宋体" w:cs="宋体" w:hint="eastAsia"/>
          <w:kern w:val="0"/>
          <w:szCs w:val="21"/>
        </w:rPr>
        <w:t>配置。</w:t>
      </w:r>
      <w:r w:rsidR="00A81B07" w:rsidRPr="00250899">
        <w:rPr>
          <w:rFonts w:ascii="宋体" w:eastAsia="宋体" w:hAnsi="宋体" w:cs="宋体" w:hint="eastAsia"/>
          <w:kern w:val="0"/>
          <w:szCs w:val="21"/>
        </w:rPr>
        <w:t>按</w:t>
      </w:r>
      <w:r w:rsidR="00A81B07" w:rsidRPr="00250899">
        <w:rPr>
          <w:rFonts w:ascii="宋体" w:eastAsia="宋体" w:hAnsi="宋体" w:cs="宋体"/>
          <w:kern w:val="0"/>
          <w:szCs w:val="21"/>
        </w:rPr>
        <w:t>ctrl+s</w:t>
      </w:r>
      <w:r w:rsidR="00A81B07" w:rsidRPr="00CC60BA">
        <w:rPr>
          <w:rFonts w:ascii="宋体" w:eastAsia="宋体" w:hAnsi="宋体" w:cs="宋体" w:hint="eastAsia"/>
          <w:kern w:val="0"/>
          <w:szCs w:val="21"/>
        </w:rPr>
        <w:t>保存后，可以看到项目树中新增加了一个软件包，如图</w:t>
      </w:r>
      <w:r>
        <w:rPr>
          <w:rFonts w:ascii="宋体" w:eastAsia="宋体" w:hAnsi="宋体" w:cs="宋体" w:hint="eastAsia"/>
          <w:kern w:val="0"/>
          <w:szCs w:val="21"/>
        </w:rPr>
        <w:t>1</w:t>
      </w:r>
      <w:r>
        <w:rPr>
          <w:rFonts w:ascii="宋体" w:eastAsia="宋体" w:hAnsi="宋体" w:cs="宋体"/>
          <w:kern w:val="0"/>
          <w:szCs w:val="21"/>
        </w:rPr>
        <w:t>4-13</w:t>
      </w:r>
      <w:r w:rsidR="00A81B07" w:rsidRPr="00CC60BA">
        <w:rPr>
          <w:rFonts w:ascii="宋体" w:eastAsia="宋体" w:hAnsi="宋体" w:cs="宋体" w:hint="eastAsia"/>
          <w:kern w:val="0"/>
          <w:szCs w:val="21"/>
        </w:rPr>
        <w:t>所示</w:t>
      </w:r>
      <w:r w:rsidR="00A81B07">
        <w:rPr>
          <w:rFonts w:ascii="宋体" w:eastAsia="宋体" w:hAnsi="宋体" w:cs="宋体" w:hint="eastAsia"/>
          <w:kern w:val="0"/>
          <w:szCs w:val="21"/>
        </w:rPr>
        <w:t>。</w:t>
      </w:r>
      <w:r w:rsidR="00A81B07" w:rsidRPr="00D001D1">
        <w:rPr>
          <w:rFonts w:ascii="宋体" w:eastAsia="宋体" w:hAnsi="宋体" w:hint="eastAsia"/>
        </w:rPr>
        <w:t>其中</w:t>
      </w:r>
      <w:r w:rsidR="00A81B07">
        <w:rPr>
          <w:rFonts w:ascii="宋体" w:eastAsia="宋体" w:hAnsi="宋体" w:hint="eastAsia"/>
        </w:rPr>
        <w:t>文件</w:t>
      </w:r>
      <w:r w:rsidR="00A81B07" w:rsidRPr="00D001D1">
        <w:rPr>
          <w:rFonts w:ascii="宋体" w:eastAsia="宋体" w:hAnsi="宋体" w:hint="eastAsia"/>
        </w:rPr>
        <w:t>d</w:t>
      </w:r>
      <w:r w:rsidR="00A81B07" w:rsidRPr="00D001D1">
        <w:rPr>
          <w:rFonts w:ascii="宋体" w:eastAsia="宋体" w:hAnsi="宋体"/>
        </w:rPr>
        <w:t>rv_infrared.c</w:t>
      </w:r>
      <w:r w:rsidR="00A81B07" w:rsidRPr="00D001D1">
        <w:rPr>
          <w:rFonts w:ascii="宋体" w:eastAsia="宋体" w:hAnsi="宋体" w:hint="eastAsia"/>
        </w:rPr>
        <w:t>实现底层驱动，</w:t>
      </w:r>
      <w:r w:rsidR="00A81B07">
        <w:rPr>
          <w:rFonts w:ascii="宋体" w:eastAsia="宋体" w:hAnsi="宋体" w:hint="eastAsia"/>
        </w:rPr>
        <w:t>文件</w:t>
      </w:r>
      <w:r w:rsidR="00A81B07" w:rsidRPr="00D001D1">
        <w:rPr>
          <w:rFonts w:ascii="宋体" w:eastAsia="宋体" w:hAnsi="宋体" w:hint="eastAsia"/>
        </w:rPr>
        <w:t>i</w:t>
      </w:r>
      <w:r w:rsidR="00A81B07" w:rsidRPr="00D001D1">
        <w:rPr>
          <w:rFonts w:ascii="宋体" w:eastAsia="宋体" w:hAnsi="宋体"/>
        </w:rPr>
        <w:t>nfrared.c</w:t>
      </w:r>
      <w:r w:rsidR="00A81B07" w:rsidRPr="00D001D1">
        <w:rPr>
          <w:rFonts w:ascii="宋体" w:eastAsia="宋体" w:hAnsi="宋体" w:hint="eastAsia"/>
        </w:rPr>
        <w:t>实现中间层，</w:t>
      </w:r>
      <w:r w:rsidR="00A81B07">
        <w:rPr>
          <w:rFonts w:ascii="宋体" w:eastAsia="宋体" w:hAnsi="宋体" w:hint="eastAsia"/>
        </w:rPr>
        <w:t>文件</w:t>
      </w:r>
      <w:r w:rsidR="00A81B07" w:rsidRPr="00D001D1">
        <w:rPr>
          <w:rFonts w:ascii="宋体" w:eastAsia="宋体" w:hAnsi="宋体" w:hint="eastAsia"/>
        </w:rPr>
        <w:t>n</w:t>
      </w:r>
      <w:r w:rsidR="00A81B07" w:rsidRPr="00D001D1">
        <w:rPr>
          <w:rFonts w:ascii="宋体" w:eastAsia="宋体" w:hAnsi="宋体"/>
        </w:rPr>
        <w:t>ec_decoder.c</w:t>
      </w:r>
      <w:r w:rsidR="00A81B07" w:rsidRPr="00D001D1">
        <w:rPr>
          <w:rFonts w:ascii="宋体" w:eastAsia="宋体" w:hAnsi="宋体" w:hint="eastAsia"/>
        </w:rPr>
        <w:t>实现</w:t>
      </w:r>
      <w:r w:rsidR="00A81B07" w:rsidRPr="00D001D1">
        <w:rPr>
          <w:rFonts w:ascii="宋体" w:eastAsia="宋体" w:hAnsi="宋体"/>
        </w:rPr>
        <w:t>nec</w:t>
      </w:r>
      <w:r w:rsidR="00A81B07" w:rsidRPr="00D001D1">
        <w:rPr>
          <w:rFonts w:ascii="宋体" w:eastAsia="宋体" w:hAnsi="宋体" w:hint="eastAsia"/>
        </w:rPr>
        <w:t>协议的解析。</w:t>
      </w:r>
      <w:r w:rsidR="008C629D">
        <w:rPr>
          <w:rFonts w:ascii="宋体" w:eastAsia="宋体" w:hAnsi="宋体" w:hint="eastAsia"/>
        </w:rPr>
        <w:t>另外，软件包的用法可以参考软件包文件夹的</w:t>
      </w:r>
      <w:r w:rsidR="008C629D">
        <w:rPr>
          <w:rFonts w:ascii="宋体" w:eastAsia="宋体" w:hAnsi="宋体" w:hint="eastAsia"/>
        </w:rPr>
        <w:lastRenderedPageBreak/>
        <w:t>R</w:t>
      </w:r>
      <w:r w:rsidR="008C629D">
        <w:rPr>
          <w:rFonts w:ascii="宋体" w:eastAsia="宋体" w:hAnsi="宋体"/>
        </w:rPr>
        <w:t>EADME.m</w:t>
      </w:r>
      <w:r w:rsidR="008C629D">
        <w:rPr>
          <w:rFonts w:ascii="宋体" w:eastAsia="宋体" w:hAnsi="宋体" w:hint="eastAsia"/>
        </w:rPr>
        <w:t>d文件说明。</w:t>
      </w:r>
    </w:p>
    <w:p w14:paraId="69C092C6" w14:textId="39BB63C6" w:rsidR="00D943AF" w:rsidRPr="00BD0391" w:rsidRDefault="00D943AF" w:rsidP="00D943AF">
      <w:pPr>
        <w:widowControl/>
        <w:rPr>
          <w:rFonts w:ascii="宋体" w:eastAsia="宋体" w:hAnsi="宋体" w:cs="宋体"/>
          <w:b/>
          <w:bCs/>
          <w:kern w:val="0"/>
          <w:szCs w:val="21"/>
        </w:rPr>
      </w:pPr>
      <w:r w:rsidRPr="00BD0391">
        <w:rPr>
          <w:rFonts w:ascii="宋体" w:eastAsia="宋体" w:hAnsi="宋体" w:hint="eastAsia"/>
          <w:b/>
          <w:bCs/>
        </w:rPr>
        <w:t>（2）</w:t>
      </w:r>
      <w:r w:rsidR="00BD0391" w:rsidRPr="00BD0391">
        <w:rPr>
          <w:rFonts w:ascii="宋体" w:eastAsia="宋体" w:hAnsi="宋体" w:cs="宋体" w:hint="eastAsia"/>
          <w:b/>
          <w:bCs/>
          <w:kern w:val="0"/>
          <w:szCs w:val="21"/>
        </w:rPr>
        <w:t>配置</w:t>
      </w:r>
      <w:r w:rsidRPr="00BD0391">
        <w:rPr>
          <w:rFonts w:ascii="宋体" w:eastAsia="宋体" w:hAnsi="宋体" w:cs="宋体"/>
          <w:b/>
          <w:bCs/>
          <w:kern w:val="0"/>
          <w:szCs w:val="21"/>
        </w:rPr>
        <w:t>RT-Thread</w:t>
      </w:r>
      <w:r w:rsidRPr="00BD0391">
        <w:rPr>
          <w:rFonts w:ascii="宋体" w:eastAsia="宋体" w:hAnsi="宋体" w:cs="宋体" w:hint="eastAsia"/>
          <w:b/>
          <w:bCs/>
          <w:kern w:val="0"/>
          <w:szCs w:val="21"/>
        </w:rPr>
        <w:t>组件</w:t>
      </w:r>
    </w:p>
    <w:p w14:paraId="6C571EBA" w14:textId="4C555DCC" w:rsidR="00D943AF" w:rsidRPr="00250899" w:rsidRDefault="00D943AF" w:rsidP="00DE4710">
      <w:pPr>
        <w:widowControl/>
        <w:ind w:firstLineChars="200" w:firstLine="420"/>
        <w:jc w:val="left"/>
        <w:rPr>
          <w:rFonts w:ascii="宋体" w:eastAsia="宋体" w:hAnsi="宋体" w:cs="宋体"/>
          <w:kern w:val="0"/>
          <w:szCs w:val="21"/>
        </w:rPr>
      </w:pPr>
      <w:r>
        <w:rPr>
          <w:rFonts w:ascii="宋体" w:eastAsia="宋体" w:hAnsi="宋体" w:cs="宋体" w:hint="eastAsia"/>
          <w:kern w:val="0"/>
          <w:szCs w:val="21"/>
        </w:rPr>
        <w:t>“</w:t>
      </w:r>
      <w:r w:rsidRPr="00D001D1">
        <w:rPr>
          <w:rFonts w:ascii="宋体" w:eastAsia="宋体" w:hAnsi="宋体"/>
        </w:rPr>
        <w:t>infrared</w:t>
      </w:r>
      <w:r>
        <w:rPr>
          <w:rFonts w:ascii="宋体" w:eastAsia="宋体" w:hAnsi="宋体" w:cs="宋体" w:hint="eastAsia"/>
          <w:kern w:val="0"/>
          <w:szCs w:val="21"/>
        </w:rPr>
        <w:t>”应用软件中使用了硬件定时器，所以我们</w:t>
      </w:r>
      <w:r w:rsidR="00DE4710">
        <w:rPr>
          <w:rFonts w:ascii="宋体" w:eastAsia="宋体" w:hAnsi="宋体" w:cs="宋体" w:hint="eastAsia"/>
          <w:kern w:val="0"/>
          <w:szCs w:val="21"/>
        </w:rPr>
        <w:t>还</w:t>
      </w:r>
      <w:r>
        <w:rPr>
          <w:rFonts w:ascii="宋体" w:eastAsia="宋体" w:hAnsi="宋体" w:cs="宋体" w:hint="eastAsia"/>
          <w:kern w:val="0"/>
          <w:szCs w:val="21"/>
        </w:rPr>
        <w:t>需要在组件中</w:t>
      </w:r>
      <w:r w:rsidR="007E22CF">
        <w:rPr>
          <w:rFonts w:ascii="宋体" w:eastAsia="宋体" w:hAnsi="宋体" w:cs="宋体" w:hint="eastAsia"/>
          <w:kern w:val="0"/>
          <w:szCs w:val="21"/>
        </w:rPr>
        <w:t>开启</w:t>
      </w:r>
      <w:r w:rsidR="00DE4710">
        <w:rPr>
          <w:rFonts w:ascii="宋体" w:eastAsia="宋体" w:hAnsi="宋体" w:cs="宋体" w:hint="eastAsia"/>
          <w:kern w:val="0"/>
          <w:szCs w:val="21"/>
        </w:rPr>
        <w:t>“</w:t>
      </w:r>
      <w:r>
        <w:rPr>
          <w:rFonts w:ascii="宋体" w:eastAsia="宋体" w:hAnsi="宋体" w:cs="宋体" w:hint="eastAsia"/>
          <w:kern w:val="0"/>
          <w:szCs w:val="21"/>
        </w:rPr>
        <w:t>使用</w:t>
      </w:r>
      <w:r w:rsidR="00DE4710">
        <w:rPr>
          <w:rFonts w:ascii="宋体" w:eastAsia="宋体" w:hAnsi="宋体" w:cs="宋体" w:hint="eastAsia"/>
          <w:kern w:val="0"/>
          <w:szCs w:val="21"/>
        </w:rPr>
        <w:t>H</w:t>
      </w:r>
      <w:r w:rsidR="00DE4710">
        <w:rPr>
          <w:rFonts w:ascii="宋体" w:eastAsia="宋体" w:hAnsi="宋体" w:cs="宋体"/>
          <w:kern w:val="0"/>
          <w:szCs w:val="21"/>
        </w:rPr>
        <w:t>WTIMER</w:t>
      </w:r>
      <w:r w:rsidR="00DE4710">
        <w:rPr>
          <w:rFonts w:ascii="宋体" w:eastAsia="宋体" w:hAnsi="宋体" w:cs="宋体" w:hint="eastAsia"/>
          <w:kern w:val="0"/>
          <w:szCs w:val="21"/>
        </w:rPr>
        <w:t>设备驱动程序”，</w:t>
      </w:r>
      <w:r w:rsidRPr="00250899">
        <w:rPr>
          <w:rFonts w:ascii="宋体" w:eastAsia="宋体" w:hAnsi="宋体" w:cs="宋体" w:hint="eastAsia"/>
          <w:kern w:val="0"/>
          <w:szCs w:val="21"/>
        </w:rPr>
        <w:t>如图</w:t>
      </w:r>
      <w:r w:rsidR="00C9750F">
        <w:rPr>
          <w:rFonts w:ascii="宋体" w:eastAsia="宋体" w:hAnsi="宋体" w:cs="宋体" w:hint="eastAsia"/>
          <w:kern w:val="0"/>
          <w:szCs w:val="21"/>
        </w:rPr>
        <w:t>1</w:t>
      </w:r>
      <w:r w:rsidR="00C9750F">
        <w:rPr>
          <w:rFonts w:ascii="宋体" w:eastAsia="宋体" w:hAnsi="宋体" w:cs="宋体"/>
          <w:kern w:val="0"/>
          <w:szCs w:val="21"/>
        </w:rPr>
        <w:t>4-14</w:t>
      </w:r>
      <w:r w:rsidR="00DE4710">
        <w:rPr>
          <w:rFonts w:ascii="宋体" w:eastAsia="宋体" w:hAnsi="宋体" w:cs="宋体" w:hint="eastAsia"/>
          <w:kern w:val="0"/>
          <w:szCs w:val="21"/>
        </w:rPr>
        <w:t>所示</w:t>
      </w:r>
      <w:r>
        <w:rPr>
          <w:rFonts w:ascii="宋体" w:eastAsia="宋体" w:hAnsi="宋体" w:cs="宋体" w:hint="eastAsia"/>
          <w:kern w:val="0"/>
          <w:szCs w:val="21"/>
        </w:rPr>
        <w:t>。</w:t>
      </w:r>
    </w:p>
    <w:p w14:paraId="3997D847" w14:textId="4E27C384" w:rsidR="009A3B81" w:rsidRDefault="007E22CF" w:rsidP="009A3B81">
      <w:pPr>
        <w:widowControl/>
        <w:jc w:val="center"/>
        <w:rPr>
          <w:rFonts w:ascii="宋体" w:eastAsia="宋体" w:hAnsi="宋体" w:cs="宋体"/>
          <w:kern w:val="0"/>
          <w:sz w:val="24"/>
          <w:szCs w:val="24"/>
        </w:rPr>
      </w:pPr>
      <w:r w:rsidRPr="007E22CF">
        <w:rPr>
          <w:rFonts w:ascii="宋体" w:eastAsia="宋体" w:hAnsi="宋体" w:cs="宋体"/>
          <w:noProof/>
          <w:kern w:val="0"/>
          <w:sz w:val="24"/>
          <w:szCs w:val="24"/>
        </w:rPr>
        <w:drawing>
          <wp:inline distT="0" distB="0" distL="0" distR="0" wp14:anchorId="36A8CB71" wp14:editId="0A2EF594">
            <wp:extent cx="3085324" cy="2209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1413" cy="2221323"/>
                    </a:xfrm>
                    <a:prstGeom prst="rect">
                      <a:avLst/>
                    </a:prstGeom>
                    <a:noFill/>
                    <a:ln>
                      <a:noFill/>
                    </a:ln>
                  </pic:spPr>
                </pic:pic>
              </a:graphicData>
            </a:graphic>
          </wp:inline>
        </w:drawing>
      </w:r>
    </w:p>
    <w:p w14:paraId="69E230D9" w14:textId="0D8CBBF6" w:rsidR="00C9750F" w:rsidRPr="00C9750F" w:rsidRDefault="00C9750F" w:rsidP="00DE4710">
      <w:pPr>
        <w:widowControl/>
        <w:jc w:val="center"/>
        <w:rPr>
          <w:rFonts w:ascii="宋体" w:eastAsia="宋体" w:hAnsi="宋体" w:cs="宋体"/>
          <w:kern w:val="0"/>
          <w:sz w:val="18"/>
          <w:szCs w:val="18"/>
        </w:rPr>
      </w:pPr>
      <w:r w:rsidRPr="00C9750F">
        <w:rPr>
          <w:rFonts w:ascii="宋体" w:eastAsia="宋体" w:hAnsi="宋体" w:cs="宋体" w:hint="eastAsia"/>
          <w:kern w:val="0"/>
          <w:sz w:val="18"/>
          <w:szCs w:val="18"/>
        </w:rPr>
        <w:t>图1</w:t>
      </w:r>
      <w:r w:rsidRPr="00C9750F">
        <w:rPr>
          <w:rFonts w:ascii="宋体" w:eastAsia="宋体" w:hAnsi="宋体" w:cs="宋体"/>
          <w:kern w:val="0"/>
          <w:sz w:val="18"/>
          <w:szCs w:val="18"/>
        </w:rPr>
        <w:t xml:space="preserve">4-14 </w:t>
      </w:r>
      <w:r w:rsidRPr="00C9750F">
        <w:rPr>
          <w:rFonts w:ascii="宋体" w:eastAsia="宋体" w:hAnsi="宋体" w:cs="宋体" w:hint="eastAsia"/>
          <w:kern w:val="0"/>
          <w:sz w:val="18"/>
          <w:szCs w:val="18"/>
        </w:rPr>
        <w:t>使用H</w:t>
      </w:r>
      <w:r w:rsidRPr="00C9750F">
        <w:rPr>
          <w:rFonts w:ascii="宋体" w:eastAsia="宋体" w:hAnsi="宋体" w:cs="宋体"/>
          <w:kern w:val="0"/>
          <w:sz w:val="18"/>
          <w:szCs w:val="18"/>
        </w:rPr>
        <w:t>WTIMER</w:t>
      </w:r>
      <w:r w:rsidRPr="00C9750F">
        <w:rPr>
          <w:rFonts w:ascii="宋体" w:eastAsia="宋体" w:hAnsi="宋体" w:cs="宋体" w:hint="eastAsia"/>
          <w:kern w:val="0"/>
          <w:sz w:val="18"/>
          <w:szCs w:val="18"/>
        </w:rPr>
        <w:t>设备驱动程序</w:t>
      </w:r>
    </w:p>
    <w:p w14:paraId="1977FFD8" w14:textId="64EF6A09" w:rsidR="00DE4710" w:rsidRPr="00BD0391" w:rsidRDefault="00934778" w:rsidP="00D943AF">
      <w:pPr>
        <w:widowControl/>
        <w:jc w:val="left"/>
        <w:rPr>
          <w:rFonts w:ascii="宋体" w:eastAsia="宋体" w:hAnsi="宋体" w:cs="宋体"/>
          <w:b/>
          <w:bCs/>
          <w:kern w:val="0"/>
          <w:szCs w:val="21"/>
        </w:rPr>
      </w:pPr>
      <w:r w:rsidRPr="00BD0391">
        <w:rPr>
          <w:rFonts w:ascii="宋体" w:eastAsia="宋体" w:hAnsi="宋体" w:hint="eastAsia"/>
          <w:b/>
          <w:bCs/>
        </w:rPr>
        <w:t>（</w:t>
      </w:r>
      <w:r w:rsidR="00D943AF" w:rsidRPr="00BD0391">
        <w:rPr>
          <w:rFonts w:ascii="宋体" w:eastAsia="宋体" w:hAnsi="宋体"/>
          <w:b/>
          <w:bCs/>
        </w:rPr>
        <w:t>3</w:t>
      </w:r>
      <w:r w:rsidRPr="00BD0391">
        <w:rPr>
          <w:rFonts w:ascii="宋体" w:eastAsia="宋体" w:hAnsi="宋体" w:hint="eastAsia"/>
          <w:b/>
          <w:bCs/>
        </w:rPr>
        <w:t>）</w:t>
      </w:r>
      <w:r w:rsidR="00A81B07" w:rsidRPr="00BD0391">
        <w:rPr>
          <w:rFonts w:ascii="宋体" w:eastAsia="宋体" w:hAnsi="宋体" w:hint="eastAsia"/>
          <w:b/>
          <w:bCs/>
        </w:rPr>
        <w:t>使用</w:t>
      </w:r>
      <w:r w:rsidR="00D36178" w:rsidRPr="00BD0391">
        <w:rPr>
          <w:rFonts w:ascii="宋体" w:eastAsia="宋体" w:hAnsi="宋体" w:cs="宋体" w:hint="eastAsia"/>
          <w:b/>
          <w:bCs/>
          <w:kern w:val="0"/>
          <w:szCs w:val="21"/>
        </w:rPr>
        <w:t>Cub</w:t>
      </w:r>
      <w:r w:rsidR="00D36178" w:rsidRPr="00BD0391">
        <w:rPr>
          <w:rFonts w:ascii="宋体" w:eastAsia="宋体" w:hAnsi="宋体" w:cs="宋体"/>
          <w:b/>
          <w:bCs/>
          <w:kern w:val="0"/>
          <w:szCs w:val="21"/>
        </w:rPr>
        <w:t>MX</w:t>
      </w:r>
      <w:r w:rsidR="00D36178" w:rsidRPr="00BD0391">
        <w:rPr>
          <w:rFonts w:ascii="宋体" w:eastAsia="宋体" w:hAnsi="宋体" w:cs="宋体" w:hint="eastAsia"/>
          <w:b/>
          <w:bCs/>
          <w:kern w:val="0"/>
          <w:szCs w:val="21"/>
        </w:rPr>
        <w:t>配置</w:t>
      </w:r>
      <w:r w:rsidR="00757B3E" w:rsidRPr="00BD0391">
        <w:rPr>
          <w:rFonts w:ascii="宋体" w:eastAsia="宋体" w:hAnsi="宋体" w:cs="宋体" w:hint="eastAsia"/>
          <w:b/>
          <w:bCs/>
          <w:kern w:val="0"/>
          <w:szCs w:val="21"/>
        </w:rPr>
        <w:t>S</w:t>
      </w:r>
      <w:r w:rsidR="00757B3E" w:rsidRPr="00BD0391">
        <w:rPr>
          <w:rFonts w:ascii="宋体" w:eastAsia="宋体" w:hAnsi="宋体" w:cs="宋体"/>
          <w:b/>
          <w:bCs/>
          <w:kern w:val="0"/>
          <w:szCs w:val="21"/>
        </w:rPr>
        <w:t>TM32</w:t>
      </w:r>
      <w:r w:rsidR="00757B3E" w:rsidRPr="00BD0391">
        <w:rPr>
          <w:rFonts w:ascii="宋体" w:eastAsia="宋体" w:hAnsi="宋体" w:cs="宋体" w:hint="eastAsia"/>
          <w:b/>
          <w:bCs/>
          <w:kern w:val="0"/>
          <w:szCs w:val="21"/>
        </w:rPr>
        <w:t>硬件外设</w:t>
      </w:r>
    </w:p>
    <w:p w14:paraId="7E4BE146" w14:textId="78EFF322" w:rsidR="00D36178" w:rsidRPr="00FD5418" w:rsidRDefault="00757B3E" w:rsidP="00FD5418">
      <w:pPr>
        <w:widowControl/>
        <w:ind w:firstLineChars="200" w:firstLine="420"/>
        <w:jc w:val="left"/>
        <w:rPr>
          <w:rFonts w:ascii="宋体" w:eastAsia="宋体" w:hAnsi="宋体" w:cs="宋体"/>
          <w:kern w:val="0"/>
          <w:szCs w:val="21"/>
        </w:rPr>
      </w:pPr>
      <w:r>
        <w:rPr>
          <w:rFonts w:ascii="宋体" w:eastAsia="宋体" w:hAnsi="宋体" w:cs="宋体" w:hint="eastAsia"/>
          <w:kern w:val="0"/>
          <w:szCs w:val="21"/>
        </w:rPr>
        <w:t>本任务除了常规配置，如使能外部高速时钟、时钟树、使能串口1外，还必须配置“</w:t>
      </w:r>
      <w:r w:rsidRPr="00D001D1">
        <w:rPr>
          <w:rFonts w:ascii="宋体" w:eastAsia="宋体" w:hAnsi="宋体"/>
        </w:rPr>
        <w:t>infrared</w:t>
      </w:r>
      <w:r>
        <w:rPr>
          <w:rFonts w:ascii="宋体" w:eastAsia="宋体" w:hAnsi="宋体" w:cs="宋体" w:hint="eastAsia"/>
          <w:kern w:val="0"/>
          <w:szCs w:val="21"/>
        </w:rPr>
        <w:t>”应用软件中使用到的硬件定时器</w:t>
      </w:r>
      <w:r w:rsidR="00D943AF">
        <w:rPr>
          <w:rFonts w:ascii="宋体" w:eastAsia="宋体" w:hAnsi="宋体" w:cs="宋体" w:hint="eastAsia"/>
          <w:kern w:val="0"/>
          <w:szCs w:val="21"/>
        </w:rPr>
        <w:t>（T</w:t>
      </w:r>
      <w:r w:rsidR="00D943AF">
        <w:rPr>
          <w:rFonts w:ascii="宋体" w:eastAsia="宋体" w:hAnsi="宋体" w:cs="宋体"/>
          <w:kern w:val="0"/>
          <w:szCs w:val="21"/>
        </w:rPr>
        <w:t>IM</w:t>
      </w:r>
      <w:r w:rsidR="00C415B3">
        <w:rPr>
          <w:rFonts w:ascii="宋体" w:eastAsia="宋体" w:hAnsi="宋体" w:cs="宋体"/>
          <w:kern w:val="0"/>
          <w:szCs w:val="21"/>
        </w:rPr>
        <w:t>2</w:t>
      </w:r>
      <w:r w:rsidR="00D943AF">
        <w:rPr>
          <w:rFonts w:ascii="宋体" w:eastAsia="宋体" w:hAnsi="宋体" w:cs="宋体" w:hint="eastAsia"/>
          <w:kern w:val="0"/>
          <w:szCs w:val="21"/>
        </w:rPr>
        <w:t>）,</w:t>
      </w:r>
      <w:r>
        <w:rPr>
          <w:rFonts w:ascii="宋体" w:eastAsia="宋体" w:hAnsi="宋体" w:cs="宋体" w:hint="eastAsia"/>
          <w:kern w:val="0"/>
          <w:szCs w:val="21"/>
        </w:rPr>
        <w:t>硬件定时器配置如图</w:t>
      </w:r>
      <w:r w:rsidR="002C47EA">
        <w:rPr>
          <w:rFonts w:ascii="宋体" w:eastAsia="宋体" w:hAnsi="宋体" w:cs="宋体" w:hint="eastAsia"/>
          <w:kern w:val="0"/>
          <w:szCs w:val="21"/>
        </w:rPr>
        <w:t>1</w:t>
      </w:r>
      <w:r w:rsidR="002C47EA">
        <w:rPr>
          <w:rFonts w:ascii="宋体" w:eastAsia="宋体" w:hAnsi="宋体" w:cs="宋体"/>
          <w:kern w:val="0"/>
          <w:szCs w:val="21"/>
        </w:rPr>
        <w:t>4-15</w:t>
      </w:r>
      <w:r>
        <w:rPr>
          <w:rFonts w:ascii="宋体" w:eastAsia="宋体" w:hAnsi="宋体" w:cs="宋体" w:hint="eastAsia"/>
          <w:kern w:val="0"/>
          <w:szCs w:val="21"/>
        </w:rPr>
        <w:t>所示。</w:t>
      </w:r>
    </w:p>
    <w:p w14:paraId="2B697BEC" w14:textId="5AB68C77" w:rsidR="00FD5418" w:rsidRPr="00FD5418" w:rsidRDefault="00FD5418" w:rsidP="00FD5418">
      <w:pPr>
        <w:widowControl/>
        <w:jc w:val="center"/>
        <w:rPr>
          <w:rFonts w:ascii="宋体" w:eastAsia="宋体" w:hAnsi="宋体" w:cs="宋体"/>
          <w:kern w:val="0"/>
          <w:sz w:val="24"/>
          <w:szCs w:val="24"/>
        </w:rPr>
      </w:pPr>
      <w:r w:rsidRPr="00FD5418">
        <w:rPr>
          <w:rFonts w:ascii="宋体" w:eastAsia="宋体" w:hAnsi="宋体" w:cs="宋体"/>
          <w:noProof/>
          <w:kern w:val="0"/>
          <w:sz w:val="24"/>
          <w:szCs w:val="24"/>
        </w:rPr>
        <w:drawing>
          <wp:inline distT="0" distB="0" distL="0" distR="0" wp14:anchorId="6D5CE86D" wp14:editId="5346B5BA">
            <wp:extent cx="3188677" cy="206538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9725" cy="2072540"/>
                    </a:xfrm>
                    <a:prstGeom prst="rect">
                      <a:avLst/>
                    </a:prstGeom>
                    <a:noFill/>
                    <a:ln>
                      <a:noFill/>
                    </a:ln>
                  </pic:spPr>
                </pic:pic>
              </a:graphicData>
            </a:graphic>
          </wp:inline>
        </w:drawing>
      </w:r>
    </w:p>
    <w:p w14:paraId="6398952D" w14:textId="101D6701" w:rsidR="002C47EA" w:rsidRPr="002C47EA" w:rsidRDefault="002C47EA" w:rsidP="00DE4710">
      <w:pPr>
        <w:jc w:val="center"/>
        <w:rPr>
          <w:rFonts w:ascii="宋体" w:eastAsia="宋体" w:hAnsi="宋体"/>
          <w:sz w:val="18"/>
          <w:szCs w:val="18"/>
        </w:rPr>
      </w:pPr>
      <w:r w:rsidRPr="002C47EA">
        <w:rPr>
          <w:rFonts w:ascii="宋体" w:eastAsia="宋体" w:hAnsi="宋体" w:hint="eastAsia"/>
          <w:sz w:val="18"/>
          <w:szCs w:val="18"/>
        </w:rPr>
        <w:t>图1</w:t>
      </w:r>
      <w:r w:rsidRPr="002C47EA">
        <w:rPr>
          <w:rFonts w:ascii="宋体" w:eastAsia="宋体" w:hAnsi="宋体"/>
          <w:sz w:val="18"/>
          <w:szCs w:val="18"/>
        </w:rPr>
        <w:t xml:space="preserve">4-15 </w:t>
      </w:r>
      <w:r w:rsidRPr="002C47EA">
        <w:rPr>
          <w:rFonts w:ascii="宋体" w:eastAsia="宋体" w:hAnsi="宋体" w:cs="宋体" w:hint="eastAsia"/>
          <w:kern w:val="0"/>
          <w:sz w:val="18"/>
          <w:szCs w:val="18"/>
        </w:rPr>
        <w:t>硬件定时器配置</w:t>
      </w:r>
    </w:p>
    <w:p w14:paraId="400E2C79" w14:textId="564B39B1" w:rsidR="00D36178" w:rsidRPr="00245A1B" w:rsidRDefault="00245A1B" w:rsidP="00D36178">
      <w:pPr>
        <w:rPr>
          <w:rFonts w:ascii="宋体" w:eastAsia="宋体" w:hAnsi="宋体"/>
          <w:b/>
          <w:bCs/>
        </w:rPr>
      </w:pPr>
      <w:r w:rsidRPr="00245A1B">
        <w:rPr>
          <w:rFonts w:ascii="宋体" w:eastAsia="宋体" w:hAnsi="宋体" w:hint="eastAsia"/>
          <w:b/>
          <w:bCs/>
        </w:rPr>
        <w:t>（4）</w:t>
      </w:r>
      <w:r w:rsidR="00D36178" w:rsidRPr="00245A1B">
        <w:rPr>
          <w:rFonts w:ascii="宋体" w:eastAsia="宋体" w:hAnsi="宋体"/>
          <w:b/>
          <w:bCs/>
        </w:rPr>
        <w:t xml:space="preserve"> </w:t>
      </w:r>
      <w:r>
        <w:rPr>
          <w:rFonts w:ascii="宋体" w:eastAsia="宋体" w:hAnsi="宋体" w:hint="eastAsia"/>
          <w:b/>
          <w:bCs/>
        </w:rPr>
        <w:t>打开</w:t>
      </w:r>
      <w:r w:rsidR="00D36178" w:rsidRPr="00245A1B">
        <w:rPr>
          <w:rFonts w:ascii="宋体" w:eastAsia="宋体" w:hAnsi="宋体" w:hint="eastAsia"/>
          <w:b/>
          <w:bCs/>
        </w:rPr>
        <w:t>硬件定时器宏定义</w:t>
      </w:r>
    </w:p>
    <w:p w14:paraId="2131C27A" w14:textId="201AA843" w:rsidR="00D36178" w:rsidRPr="00737741" w:rsidRDefault="00D36178" w:rsidP="00737741">
      <w:pPr>
        <w:ind w:firstLineChars="200" w:firstLine="420"/>
        <w:rPr>
          <w:rFonts w:ascii="宋体" w:eastAsia="宋体" w:hAnsi="宋体"/>
        </w:rPr>
      </w:pPr>
      <w:r>
        <w:rPr>
          <w:rFonts w:ascii="宋体" w:eastAsia="宋体" w:hAnsi="宋体" w:hint="eastAsia"/>
        </w:rPr>
        <w:t>如图</w:t>
      </w:r>
      <w:r w:rsidR="0051613A">
        <w:rPr>
          <w:rFonts w:ascii="宋体" w:eastAsia="宋体" w:hAnsi="宋体" w:hint="eastAsia"/>
        </w:rPr>
        <w:t>1</w:t>
      </w:r>
      <w:r w:rsidR="0051613A">
        <w:rPr>
          <w:rFonts w:ascii="宋体" w:eastAsia="宋体" w:hAnsi="宋体"/>
        </w:rPr>
        <w:t>4-16</w:t>
      </w:r>
      <w:r w:rsidR="00D4208D">
        <w:rPr>
          <w:rFonts w:ascii="宋体" w:eastAsia="宋体" w:hAnsi="宋体" w:hint="eastAsia"/>
        </w:rPr>
        <w:t>（a）</w:t>
      </w:r>
      <w:r>
        <w:rPr>
          <w:rFonts w:ascii="宋体" w:eastAsia="宋体" w:hAnsi="宋体" w:hint="eastAsia"/>
        </w:rPr>
        <w:t>，</w:t>
      </w:r>
      <w:r w:rsidRPr="00D001D1">
        <w:rPr>
          <w:rFonts w:ascii="宋体" w:eastAsia="宋体" w:hAnsi="宋体" w:hint="eastAsia"/>
        </w:rPr>
        <w:t>在</w:t>
      </w:r>
      <w:r>
        <w:rPr>
          <w:rFonts w:ascii="宋体" w:eastAsia="宋体" w:hAnsi="宋体" w:hint="eastAsia"/>
        </w:rPr>
        <w:t>d</w:t>
      </w:r>
      <w:r>
        <w:rPr>
          <w:rFonts w:ascii="宋体" w:eastAsia="宋体" w:hAnsi="宋体"/>
        </w:rPr>
        <w:t>rivers/</w:t>
      </w:r>
      <w:r w:rsidRPr="00D001D1">
        <w:rPr>
          <w:rFonts w:ascii="宋体" w:eastAsia="宋体" w:hAnsi="宋体" w:hint="eastAsia"/>
        </w:rPr>
        <w:t>b</w:t>
      </w:r>
      <w:r w:rsidRPr="00D001D1">
        <w:rPr>
          <w:rFonts w:ascii="宋体" w:eastAsia="宋体" w:hAnsi="宋体"/>
        </w:rPr>
        <w:t>oard.h</w:t>
      </w:r>
      <w:r>
        <w:rPr>
          <w:rFonts w:ascii="宋体" w:eastAsia="宋体" w:hAnsi="宋体" w:hint="eastAsia"/>
        </w:rPr>
        <w:t>文件</w:t>
      </w:r>
      <w:r w:rsidRPr="00D001D1">
        <w:rPr>
          <w:rFonts w:ascii="宋体" w:eastAsia="宋体" w:hAnsi="宋体" w:hint="eastAsia"/>
        </w:rPr>
        <w:t>中，打开定时器</w:t>
      </w:r>
      <w:r w:rsidR="00D4208D">
        <w:rPr>
          <w:rFonts w:ascii="宋体" w:eastAsia="宋体" w:hAnsi="宋体"/>
        </w:rPr>
        <w:t>2</w:t>
      </w:r>
      <w:r>
        <w:rPr>
          <w:rFonts w:ascii="宋体" w:eastAsia="宋体" w:hAnsi="宋体" w:hint="eastAsia"/>
        </w:rPr>
        <w:t>的宏定义</w:t>
      </w:r>
      <w:r w:rsidR="00F13C40">
        <w:rPr>
          <w:rFonts w:ascii="宋体" w:eastAsia="宋体" w:hAnsi="宋体" w:hint="eastAsia"/>
        </w:rPr>
        <w:t>；如图1</w:t>
      </w:r>
      <w:r w:rsidR="00F13C40">
        <w:rPr>
          <w:rFonts w:ascii="宋体" w:eastAsia="宋体" w:hAnsi="宋体"/>
        </w:rPr>
        <w:t>4-16</w:t>
      </w:r>
      <w:r w:rsidR="00F13C40">
        <w:rPr>
          <w:rFonts w:ascii="宋体" w:eastAsia="宋体" w:hAnsi="宋体" w:hint="eastAsia"/>
        </w:rPr>
        <w:t>（</w:t>
      </w:r>
      <w:r w:rsidR="00F13C40">
        <w:rPr>
          <w:rFonts w:ascii="宋体" w:eastAsia="宋体" w:hAnsi="宋体"/>
        </w:rPr>
        <w:t>b</w:t>
      </w:r>
      <w:r w:rsidR="00F13C40">
        <w:rPr>
          <w:rFonts w:ascii="宋体" w:eastAsia="宋体" w:hAnsi="宋体" w:hint="eastAsia"/>
        </w:rPr>
        <w:t>），在dr</w:t>
      </w:r>
      <w:r w:rsidR="00F13C40">
        <w:rPr>
          <w:rFonts w:ascii="宋体" w:eastAsia="宋体" w:hAnsi="宋体"/>
        </w:rPr>
        <w:t>ivers/include/config/tim_config.h</w:t>
      </w:r>
      <w:r w:rsidR="00F13C40">
        <w:rPr>
          <w:rFonts w:ascii="宋体" w:eastAsia="宋体" w:hAnsi="宋体" w:hint="eastAsia"/>
        </w:rPr>
        <w:t>文件中，定义定时器2的硬件参数。</w:t>
      </w:r>
    </w:p>
    <w:p w14:paraId="33F2B9B6" w14:textId="15B5E248" w:rsidR="00737741" w:rsidRPr="00737741" w:rsidRDefault="00737741" w:rsidP="00737741">
      <w:pPr>
        <w:widowControl/>
        <w:jc w:val="left"/>
        <w:rPr>
          <w:rFonts w:ascii="宋体" w:eastAsia="宋体" w:hAnsi="宋体" w:cs="宋体"/>
          <w:kern w:val="0"/>
          <w:sz w:val="24"/>
          <w:szCs w:val="24"/>
        </w:rPr>
      </w:pPr>
      <w:r w:rsidRPr="00737741">
        <w:rPr>
          <w:rFonts w:ascii="宋体" w:eastAsia="宋体" w:hAnsi="宋体" w:cs="宋体"/>
          <w:noProof/>
          <w:kern w:val="0"/>
          <w:sz w:val="24"/>
          <w:szCs w:val="24"/>
        </w:rPr>
        <w:drawing>
          <wp:inline distT="0" distB="0" distL="0" distR="0" wp14:anchorId="593E0EF3" wp14:editId="3E133AE7">
            <wp:extent cx="2171993" cy="10081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r="8117"/>
                    <a:stretch/>
                  </pic:blipFill>
                  <pic:spPr bwMode="auto">
                    <a:xfrm>
                      <a:off x="0" y="0"/>
                      <a:ext cx="2200348" cy="102134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737741">
        <w:rPr>
          <w:rFonts w:ascii="宋体" w:eastAsia="宋体" w:hAnsi="宋体" w:cs="宋体"/>
          <w:noProof/>
          <w:kern w:val="0"/>
          <w:sz w:val="24"/>
          <w:szCs w:val="24"/>
        </w:rPr>
        <w:drawing>
          <wp:inline distT="0" distB="0" distL="0" distR="0" wp14:anchorId="3061D345" wp14:editId="29CFA0B2">
            <wp:extent cx="2914015" cy="140090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290" t="3201" r="2725" b="3496"/>
                    <a:stretch/>
                  </pic:blipFill>
                  <pic:spPr bwMode="auto">
                    <a:xfrm>
                      <a:off x="0" y="0"/>
                      <a:ext cx="2971402" cy="1428496"/>
                    </a:xfrm>
                    <a:prstGeom prst="rect">
                      <a:avLst/>
                    </a:prstGeom>
                    <a:noFill/>
                    <a:ln>
                      <a:noFill/>
                    </a:ln>
                    <a:extLst>
                      <a:ext uri="{53640926-AAD7-44D8-BBD7-CCE9431645EC}">
                        <a14:shadowObscured xmlns:a14="http://schemas.microsoft.com/office/drawing/2010/main"/>
                      </a:ext>
                    </a:extLst>
                  </pic:spPr>
                </pic:pic>
              </a:graphicData>
            </a:graphic>
          </wp:inline>
        </w:drawing>
      </w:r>
    </w:p>
    <w:p w14:paraId="14E152E3" w14:textId="5D94DBCA" w:rsidR="00737741" w:rsidRPr="00F13C40" w:rsidRDefault="00737741" w:rsidP="00737741">
      <w:pPr>
        <w:widowControl/>
        <w:jc w:val="center"/>
        <w:rPr>
          <w:rFonts w:ascii="宋体" w:eastAsia="宋体" w:hAnsi="宋体" w:cs="宋体"/>
          <w:kern w:val="0"/>
          <w:sz w:val="18"/>
          <w:szCs w:val="18"/>
        </w:rPr>
      </w:pPr>
      <w:r w:rsidRPr="00F13C40">
        <w:rPr>
          <w:rFonts w:ascii="宋体" w:eastAsia="宋体" w:hAnsi="宋体" w:cs="宋体" w:hint="eastAsia"/>
          <w:kern w:val="0"/>
          <w:sz w:val="18"/>
          <w:szCs w:val="18"/>
        </w:rPr>
        <w:t xml:space="preserve">（a） </w:t>
      </w:r>
      <w:r w:rsidRPr="00F13C40">
        <w:rPr>
          <w:rFonts w:ascii="宋体" w:eastAsia="宋体" w:hAnsi="宋体" w:cs="宋体"/>
          <w:kern w:val="0"/>
          <w:sz w:val="18"/>
          <w:szCs w:val="18"/>
        </w:rPr>
        <w:t xml:space="preserve">        </w:t>
      </w:r>
      <w:r w:rsidR="00F13C40">
        <w:rPr>
          <w:rFonts w:ascii="宋体" w:eastAsia="宋体" w:hAnsi="宋体" w:cs="宋体"/>
          <w:kern w:val="0"/>
          <w:sz w:val="18"/>
          <w:szCs w:val="18"/>
        </w:rPr>
        <w:t xml:space="preserve">             </w:t>
      </w:r>
      <w:r w:rsidRPr="00F13C40">
        <w:rPr>
          <w:rFonts w:ascii="宋体" w:eastAsia="宋体" w:hAnsi="宋体" w:cs="宋体"/>
          <w:kern w:val="0"/>
          <w:sz w:val="18"/>
          <w:szCs w:val="18"/>
        </w:rPr>
        <w:t xml:space="preserve">                        </w:t>
      </w:r>
      <w:r w:rsidRPr="00F13C40">
        <w:rPr>
          <w:rFonts w:ascii="宋体" w:eastAsia="宋体" w:hAnsi="宋体" w:cs="宋体" w:hint="eastAsia"/>
          <w:kern w:val="0"/>
          <w:sz w:val="18"/>
          <w:szCs w:val="18"/>
        </w:rPr>
        <w:t>（b）</w:t>
      </w:r>
    </w:p>
    <w:p w14:paraId="0CFE8E60" w14:textId="284F50A5" w:rsidR="00D36178" w:rsidRPr="00C415B3" w:rsidRDefault="0051613A" w:rsidP="00C415B3">
      <w:pPr>
        <w:widowControl/>
        <w:jc w:val="center"/>
        <w:rPr>
          <w:rFonts w:ascii="宋体" w:eastAsia="宋体" w:hAnsi="宋体" w:cs="宋体"/>
          <w:kern w:val="0"/>
          <w:sz w:val="18"/>
          <w:szCs w:val="18"/>
        </w:rPr>
      </w:pPr>
      <w:r w:rsidRPr="0051613A">
        <w:rPr>
          <w:rFonts w:ascii="宋体" w:eastAsia="宋体" w:hAnsi="宋体" w:cs="宋体" w:hint="eastAsia"/>
          <w:kern w:val="0"/>
          <w:sz w:val="18"/>
          <w:szCs w:val="18"/>
        </w:rPr>
        <w:lastRenderedPageBreak/>
        <w:t>图1</w:t>
      </w:r>
      <w:r w:rsidRPr="0051613A">
        <w:rPr>
          <w:rFonts w:ascii="宋体" w:eastAsia="宋体" w:hAnsi="宋体" w:cs="宋体"/>
          <w:kern w:val="0"/>
          <w:sz w:val="18"/>
          <w:szCs w:val="18"/>
        </w:rPr>
        <w:t>4-16 TIM</w:t>
      </w:r>
      <w:r w:rsidR="00033656">
        <w:rPr>
          <w:rFonts w:ascii="宋体" w:eastAsia="宋体" w:hAnsi="宋体" w:cs="宋体"/>
          <w:kern w:val="0"/>
          <w:sz w:val="18"/>
          <w:szCs w:val="18"/>
        </w:rPr>
        <w:t>2</w:t>
      </w:r>
      <w:r w:rsidRPr="0051613A">
        <w:rPr>
          <w:rFonts w:ascii="宋体" w:eastAsia="宋体" w:hAnsi="宋体" w:cs="宋体" w:hint="eastAsia"/>
          <w:kern w:val="0"/>
          <w:sz w:val="18"/>
          <w:szCs w:val="18"/>
        </w:rPr>
        <w:t>宏定义</w:t>
      </w:r>
    </w:p>
    <w:p w14:paraId="1CA8BA5D" w14:textId="17241279" w:rsidR="00D36178" w:rsidRPr="00CB380D" w:rsidRDefault="00CB380D" w:rsidP="00D36178">
      <w:pPr>
        <w:rPr>
          <w:rFonts w:ascii="宋体" w:eastAsia="宋体" w:hAnsi="宋体"/>
          <w:b/>
          <w:bCs/>
        </w:rPr>
      </w:pPr>
      <w:r w:rsidRPr="00CB380D">
        <w:rPr>
          <w:rFonts w:ascii="宋体" w:eastAsia="宋体" w:hAnsi="宋体"/>
          <w:b/>
          <w:bCs/>
        </w:rPr>
        <w:t>14.2.3</w:t>
      </w:r>
      <w:r w:rsidR="00D36178" w:rsidRPr="00CB380D">
        <w:rPr>
          <w:rFonts w:ascii="宋体" w:eastAsia="宋体" w:hAnsi="宋体"/>
          <w:b/>
          <w:bCs/>
        </w:rPr>
        <w:t xml:space="preserve"> </w:t>
      </w:r>
      <w:r w:rsidRPr="00CB380D">
        <w:rPr>
          <w:rFonts w:ascii="宋体" w:eastAsia="宋体" w:hAnsi="宋体" w:hint="eastAsia"/>
          <w:b/>
          <w:bCs/>
        </w:rPr>
        <w:t>程序设计</w:t>
      </w:r>
    </w:p>
    <w:p w14:paraId="2F3F59EB" w14:textId="729A4B62" w:rsidR="00D36178" w:rsidRDefault="00D36178" w:rsidP="00CB380D">
      <w:pPr>
        <w:ind w:firstLineChars="200" w:firstLine="420"/>
        <w:rPr>
          <w:rFonts w:ascii="宋体" w:eastAsia="宋体" w:hAnsi="宋体"/>
        </w:rPr>
      </w:pPr>
      <w:r>
        <w:rPr>
          <w:rFonts w:ascii="宋体" w:eastAsia="宋体" w:hAnsi="宋体" w:hint="eastAsia"/>
        </w:rPr>
        <w:t>新建源文件i</w:t>
      </w:r>
      <w:r>
        <w:rPr>
          <w:rFonts w:ascii="宋体" w:eastAsia="宋体" w:hAnsi="宋体"/>
        </w:rPr>
        <w:t>nfrare</w:t>
      </w:r>
      <w:r w:rsidR="00166EDE">
        <w:rPr>
          <w:rFonts w:ascii="宋体" w:eastAsia="宋体" w:hAnsi="宋体"/>
        </w:rPr>
        <w:t>_sample</w:t>
      </w:r>
      <w:r>
        <w:rPr>
          <w:rFonts w:ascii="宋体" w:eastAsia="宋体" w:hAnsi="宋体"/>
        </w:rPr>
        <w:t>.c</w:t>
      </w:r>
      <w:r w:rsidR="00CB380D">
        <w:rPr>
          <w:rFonts w:ascii="宋体" w:eastAsia="宋体" w:hAnsi="宋体" w:hint="eastAsia"/>
        </w:rPr>
        <w:t>，</w:t>
      </w:r>
      <w:r>
        <w:rPr>
          <w:rFonts w:ascii="宋体" w:eastAsia="宋体" w:hAnsi="宋体" w:hint="eastAsia"/>
        </w:rPr>
        <w:t>在</w:t>
      </w:r>
      <w:r w:rsidR="00166EDE">
        <w:rPr>
          <w:rFonts w:ascii="宋体" w:eastAsia="宋体" w:hAnsi="宋体" w:hint="eastAsia"/>
        </w:rPr>
        <w:t>i</w:t>
      </w:r>
      <w:r w:rsidR="00166EDE">
        <w:rPr>
          <w:rFonts w:ascii="宋体" w:eastAsia="宋体" w:hAnsi="宋体"/>
        </w:rPr>
        <w:t>nfrare_sample</w:t>
      </w:r>
      <w:r>
        <w:rPr>
          <w:rFonts w:ascii="宋体" w:eastAsia="宋体" w:hAnsi="宋体"/>
        </w:rPr>
        <w:t>.c</w:t>
      </w:r>
      <w:r>
        <w:rPr>
          <w:rFonts w:ascii="宋体" w:eastAsia="宋体" w:hAnsi="宋体" w:hint="eastAsia"/>
        </w:rPr>
        <w:t>文件中</w:t>
      </w:r>
      <w:r w:rsidR="000310BA">
        <w:rPr>
          <w:rFonts w:ascii="宋体" w:eastAsia="宋体" w:hAnsi="宋体" w:hint="eastAsia"/>
        </w:rPr>
        <w:t>进行</w:t>
      </w:r>
      <w:r>
        <w:rPr>
          <w:rFonts w:ascii="宋体" w:eastAsia="宋体" w:hAnsi="宋体" w:hint="eastAsia"/>
        </w:rPr>
        <w:t>程序</w:t>
      </w:r>
      <w:r w:rsidR="000310BA">
        <w:rPr>
          <w:rFonts w:ascii="宋体" w:eastAsia="宋体" w:hAnsi="宋体" w:hint="eastAsia"/>
        </w:rPr>
        <w:t>设计</w:t>
      </w:r>
      <w:r>
        <w:rPr>
          <w:rFonts w:ascii="宋体" w:eastAsia="宋体" w:hAnsi="宋体" w:hint="eastAsia"/>
        </w:rPr>
        <w:t>。</w:t>
      </w:r>
    </w:p>
    <w:p w14:paraId="2C696769" w14:textId="168AFA32" w:rsidR="00D36178" w:rsidRPr="00D001D1" w:rsidRDefault="00166EDE" w:rsidP="003005E4">
      <w:pPr>
        <w:ind w:firstLineChars="200" w:firstLine="420"/>
        <w:rPr>
          <w:rFonts w:ascii="宋体" w:eastAsia="宋体" w:hAnsi="宋体"/>
        </w:rPr>
      </w:pPr>
      <w:r>
        <w:rPr>
          <w:rFonts w:ascii="宋体" w:eastAsia="宋体" w:hAnsi="宋体" w:hint="eastAsia"/>
        </w:rPr>
        <w:t>i</w:t>
      </w:r>
      <w:r>
        <w:rPr>
          <w:rFonts w:ascii="宋体" w:eastAsia="宋体" w:hAnsi="宋体"/>
        </w:rPr>
        <w:t>nfrare_sample</w:t>
      </w:r>
      <w:r w:rsidR="00D36178">
        <w:rPr>
          <w:rFonts w:ascii="宋体" w:eastAsia="宋体" w:hAnsi="宋体"/>
        </w:rPr>
        <w:t>.c</w:t>
      </w:r>
      <w:r w:rsidR="00D36178">
        <w:rPr>
          <w:rFonts w:ascii="宋体" w:eastAsia="宋体" w:hAnsi="宋体" w:hint="eastAsia"/>
        </w:rPr>
        <w:t>代码清单：</w:t>
      </w:r>
    </w:p>
    <w:p w14:paraId="62B0F538"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#include &lt;infrared.h&gt;  //</w:t>
      </w:r>
      <w:r w:rsidRPr="00813A61">
        <w:rPr>
          <w:rFonts w:ascii="Courier New" w:eastAsia="宋体" w:hAnsi="Courier New" w:cs="Courier New"/>
          <w:kern w:val="0"/>
          <w:sz w:val="18"/>
          <w:szCs w:val="18"/>
        </w:rPr>
        <w:t>包含软件包的头文件</w:t>
      </w:r>
    </w:p>
    <w:p w14:paraId="39BC4986"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p>
    <w:p w14:paraId="075D6DE7"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r w:rsidRPr="00813A61">
        <w:rPr>
          <w:rFonts w:ascii="Courier New" w:eastAsia="宋体" w:hAnsi="Courier New" w:cs="Courier New"/>
          <w:kern w:val="0"/>
          <w:sz w:val="18"/>
          <w:szCs w:val="18"/>
        </w:rPr>
        <w:t>定义变量，用于保存读取到的数据</w:t>
      </w:r>
      <w:r w:rsidRPr="00813A61">
        <w:rPr>
          <w:rFonts w:ascii="Courier New" w:eastAsia="宋体" w:hAnsi="Courier New" w:cs="Courier New"/>
          <w:kern w:val="0"/>
          <w:sz w:val="18"/>
          <w:szCs w:val="18"/>
        </w:rPr>
        <w:t xml:space="preserve"> */</w:t>
      </w:r>
    </w:p>
    <w:p w14:paraId="264DF0B1"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struct infrared_decoder_data infrared_data;</w:t>
      </w:r>
    </w:p>
    <w:p w14:paraId="17176B81"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p>
    <w:p w14:paraId="7883E5FD"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r w:rsidRPr="00813A61">
        <w:rPr>
          <w:rFonts w:ascii="Courier New" w:eastAsia="宋体" w:hAnsi="Courier New" w:cs="Courier New"/>
          <w:kern w:val="0"/>
          <w:sz w:val="18"/>
          <w:szCs w:val="18"/>
        </w:rPr>
        <w:t>从红外接收头读取数据</w:t>
      </w:r>
      <w:r w:rsidRPr="00813A61">
        <w:rPr>
          <w:rFonts w:ascii="Courier New" w:eastAsia="宋体" w:hAnsi="Courier New" w:cs="Courier New"/>
          <w:kern w:val="0"/>
          <w:sz w:val="18"/>
          <w:szCs w:val="18"/>
        </w:rPr>
        <w:t xml:space="preserve"> */</w:t>
      </w:r>
    </w:p>
    <w:p w14:paraId="771B089A"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int infrared_test(void)</w:t>
      </w:r>
    </w:p>
    <w:p w14:paraId="6325F926"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w:t>
      </w:r>
    </w:p>
    <w:p w14:paraId="42D414BA"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ir_select_decoder("nec");  //</w:t>
      </w:r>
      <w:r w:rsidRPr="00813A61">
        <w:rPr>
          <w:rFonts w:ascii="Courier New" w:eastAsia="宋体" w:hAnsi="Courier New" w:cs="Courier New"/>
          <w:kern w:val="0"/>
          <w:sz w:val="18"/>
          <w:szCs w:val="18"/>
        </w:rPr>
        <w:t>设置使用</w:t>
      </w:r>
      <w:r w:rsidRPr="00813A61">
        <w:rPr>
          <w:rFonts w:ascii="Courier New" w:eastAsia="宋体" w:hAnsi="Courier New" w:cs="Courier New"/>
          <w:kern w:val="0"/>
          <w:sz w:val="18"/>
          <w:szCs w:val="18"/>
        </w:rPr>
        <w:t>NEC</w:t>
      </w:r>
      <w:r w:rsidRPr="00813A61">
        <w:rPr>
          <w:rFonts w:ascii="Courier New" w:eastAsia="宋体" w:hAnsi="Courier New" w:cs="Courier New"/>
          <w:kern w:val="0"/>
          <w:sz w:val="18"/>
          <w:szCs w:val="18"/>
        </w:rPr>
        <w:t>协议进行解调</w:t>
      </w:r>
    </w:p>
    <w:p w14:paraId="5D2BE8F4"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while (1)</w:t>
      </w:r>
    </w:p>
    <w:p w14:paraId="7894BA1F"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p>
    <w:p w14:paraId="7CB51D29"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 </w:t>
      </w:r>
      <w:r w:rsidRPr="00813A61">
        <w:rPr>
          <w:rFonts w:ascii="Courier New" w:eastAsia="宋体" w:hAnsi="Courier New" w:cs="Courier New"/>
          <w:kern w:val="0"/>
          <w:sz w:val="18"/>
          <w:szCs w:val="18"/>
        </w:rPr>
        <w:t>读取数据</w:t>
      </w:r>
      <w:r w:rsidRPr="00813A61">
        <w:rPr>
          <w:rFonts w:ascii="Courier New" w:eastAsia="宋体" w:hAnsi="Courier New" w:cs="Courier New"/>
          <w:kern w:val="0"/>
          <w:sz w:val="18"/>
          <w:szCs w:val="18"/>
        </w:rPr>
        <w:t xml:space="preserve"> */</w:t>
      </w:r>
    </w:p>
    <w:p w14:paraId="4B2CAF4C"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if (infrared_read("nec", &amp;infrared_data) == RT_EOK)</w:t>
      </w:r>
    </w:p>
    <w:p w14:paraId="0C4DC4C3"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p>
    <w:p w14:paraId="1E8231A0"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if (infrared_data.data.nec.repeat)</w:t>
      </w:r>
    </w:p>
    <w:p w14:paraId="03B6973A"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p>
    <w:p w14:paraId="0ED44638"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 </w:t>
      </w:r>
      <w:r w:rsidRPr="00813A61">
        <w:rPr>
          <w:rFonts w:ascii="Courier New" w:eastAsia="宋体" w:hAnsi="Courier New" w:cs="Courier New"/>
          <w:kern w:val="0"/>
          <w:sz w:val="18"/>
          <w:szCs w:val="18"/>
        </w:rPr>
        <w:t>如果按键被长按，可以识别为重复按键</w:t>
      </w:r>
      <w:r w:rsidRPr="00813A61">
        <w:rPr>
          <w:rFonts w:ascii="Courier New" w:eastAsia="宋体" w:hAnsi="Courier New" w:cs="Courier New"/>
          <w:kern w:val="0"/>
          <w:sz w:val="18"/>
          <w:szCs w:val="18"/>
        </w:rPr>
        <w:t xml:space="preserve"> */</w:t>
      </w:r>
    </w:p>
    <w:p w14:paraId="00968407"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rt_kprintf("repeat%d\n", infrared_data.data.nec.repeat);</w:t>
      </w:r>
    </w:p>
    <w:p w14:paraId="29539E11"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p>
    <w:p w14:paraId="07E3BB63"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else</w:t>
      </w:r>
    </w:p>
    <w:p w14:paraId="46986F56"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p>
    <w:p w14:paraId="60F4186F"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 </w:t>
      </w:r>
      <w:r w:rsidRPr="00813A61">
        <w:rPr>
          <w:rFonts w:ascii="Courier New" w:eastAsia="宋体" w:hAnsi="Courier New" w:cs="Courier New"/>
          <w:kern w:val="0"/>
          <w:sz w:val="18"/>
          <w:szCs w:val="18"/>
        </w:rPr>
        <w:t>打印通信地址和按键的键值</w:t>
      </w:r>
      <w:r w:rsidRPr="00813A61">
        <w:rPr>
          <w:rFonts w:ascii="Courier New" w:eastAsia="宋体" w:hAnsi="Courier New" w:cs="Courier New"/>
          <w:kern w:val="0"/>
          <w:sz w:val="18"/>
          <w:szCs w:val="18"/>
        </w:rPr>
        <w:t xml:space="preserve"> */</w:t>
      </w:r>
    </w:p>
    <w:p w14:paraId="0F5A48EC"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rt_kprintf("APP addr:0x%02X key:0x%02X\n", infrared_data.data.nec.addr, infrared_data.data.nec.key);</w:t>
      </w:r>
    </w:p>
    <w:p w14:paraId="15AC3D1C"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p>
    <w:p w14:paraId="0BB11791"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p>
    <w:p w14:paraId="23E1D897"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rt_thread_mdelay(10);</w:t>
      </w:r>
    </w:p>
    <w:p w14:paraId="2A3ED433"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p>
    <w:p w14:paraId="475F7CF9"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p>
    <w:p w14:paraId="354A2B22"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return RT_EOK;</w:t>
      </w:r>
    </w:p>
    <w:p w14:paraId="7965868C"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w:t>
      </w:r>
    </w:p>
    <w:p w14:paraId="46E7A8D6"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 xml:space="preserve">/* </w:t>
      </w:r>
      <w:r w:rsidRPr="00813A61">
        <w:rPr>
          <w:rFonts w:ascii="Courier New" w:eastAsia="宋体" w:hAnsi="Courier New" w:cs="Courier New"/>
          <w:kern w:val="0"/>
          <w:sz w:val="18"/>
          <w:szCs w:val="18"/>
        </w:rPr>
        <w:t>导出到</w:t>
      </w:r>
      <w:r w:rsidRPr="00813A61">
        <w:rPr>
          <w:rFonts w:ascii="Courier New" w:eastAsia="宋体" w:hAnsi="Courier New" w:cs="Courier New"/>
          <w:kern w:val="0"/>
          <w:sz w:val="18"/>
          <w:szCs w:val="18"/>
        </w:rPr>
        <w:t xml:space="preserve"> msh </w:t>
      </w:r>
      <w:r w:rsidRPr="00813A61">
        <w:rPr>
          <w:rFonts w:ascii="Courier New" w:eastAsia="宋体" w:hAnsi="Courier New" w:cs="Courier New"/>
          <w:kern w:val="0"/>
          <w:sz w:val="18"/>
          <w:szCs w:val="18"/>
        </w:rPr>
        <w:t>命令列表中</w:t>
      </w:r>
      <w:r w:rsidRPr="00813A61">
        <w:rPr>
          <w:rFonts w:ascii="Courier New" w:eastAsia="宋体" w:hAnsi="Courier New" w:cs="Courier New"/>
          <w:kern w:val="0"/>
          <w:sz w:val="18"/>
          <w:szCs w:val="18"/>
        </w:rPr>
        <w:t xml:space="preserve"> */</w:t>
      </w:r>
    </w:p>
    <w:p w14:paraId="4044FCDF" w14:textId="77777777" w:rsidR="00D36178" w:rsidRPr="00813A61" w:rsidRDefault="00D36178" w:rsidP="00D36178">
      <w:pPr>
        <w:shd w:val="clear" w:color="auto" w:fill="E7E6E6" w:themeFill="background2"/>
        <w:rPr>
          <w:rFonts w:ascii="Courier New" w:eastAsia="宋体" w:hAnsi="Courier New" w:cs="Courier New"/>
          <w:kern w:val="0"/>
          <w:sz w:val="18"/>
          <w:szCs w:val="18"/>
        </w:rPr>
      </w:pPr>
      <w:r w:rsidRPr="00813A61">
        <w:rPr>
          <w:rFonts w:ascii="Courier New" w:eastAsia="宋体" w:hAnsi="Courier New" w:cs="Courier New"/>
          <w:kern w:val="0"/>
          <w:sz w:val="18"/>
          <w:szCs w:val="18"/>
        </w:rPr>
        <w:t>MSH_CMD_EXPORT(infrared_test, infrared receive test);</w:t>
      </w:r>
    </w:p>
    <w:p w14:paraId="31A5DCC4" w14:textId="77777777" w:rsidR="00D36178" w:rsidRPr="00D001D1" w:rsidRDefault="00D36178" w:rsidP="00D36178">
      <w:pPr>
        <w:rPr>
          <w:rFonts w:ascii="宋体" w:eastAsia="宋体" w:hAnsi="宋体"/>
        </w:rPr>
      </w:pPr>
    </w:p>
    <w:p w14:paraId="4313184E" w14:textId="5B18387E" w:rsidR="00D36178" w:rsidRDefault="00F71B83" w:rsidP="00D36178">
      <w:pPr>
        <w:rPr>
          <w:rFonts w:ascii="宋体" w:eastAsia="宋体" w:hAnsi="宋体"/>
          <w:b/>
          <w:bCs/>
        </w:rPr>
      </w:pPr>
      <w:r w:rsidRPr="00F71B83">
        <w:rPr>
          <w:rFonts w:ascii="宋体" w:eastAsia="宋体" w:hAnsi="宋体"/>
          <w:b/>
          <w:bCs/>
        </w:rPr>
        <w:t xml:space="preserve">14.2.4 </w:t>
      </w:r>
      <w:r w:rsidR="00D36178" w:rsidRPr="00F71B83">
        <w:rPr>
          <w:rFonts w:ascii="宋体" w:eastAsia="宋体" w:hAnsi="宋体"/>
          <w:b/>
          <w:bCs/>
        </w:rPr>
        <w:t xml:space="preserve"> </w:t>
      </w:r>
      <w:r w:rsidR="00D36178" w:rsidRPr="00F71B83">
        <w:rPr>
          <w:rFonts w:ascii="宋体" w:eastAsia="宋体" w:hAnsi="宋体" w:hint="eastAsia"/>
          <w:b/>
          <w:bCs/>
        </w:rPr>
        <w:t>测试</w:t>
      </w:r>
    </w:p>
    <w:p w14:paraId="4B3C3315" w14:textId="1303F62D" w:rsidR="00F71B83" w:rsidRPr="00FA7D22" w:rsidRDefault="00F71B83" w:rsidP="00F71B83">
      <w:pPr>
        <w:ind w:firstLineChars="200" w:firstLine="420"/>
        <w:rPr>
          <w:rFonts w:ascii="宋体" w:eastAsia="宋体" w:hAnsi="宋体"/>
        </w:rPr>
      </w:pPr>
      <w:r w:rsidRPr="00FA7D22">
        <w:rPr>
          <w:rFonts w:ascii="宋体" w:eastAsia="宋体" w:hAnsi="宋体" w:hint="eastAsia"/>
        </w:rPr>
        <w:t>把程序下载到开发板，启动系统后，首先在终端输入“</w:t>
      </w:r>
      <w:r w:rsidRPr="00FA7D22">
        <w:rPr>
          <w:rFonts w:ascii="Courier New" w:eastAsia="宋体" w:hAnsi="Courier New" w:cs="Courier New"/>
          <w:kern w:val="0"/>
          <w:sz w:val="18"/>
          <w:szCs w:val="18"/>
        </w:rPr>
        <w:t>infrared_test</w:t>
      </w:r>
      <w:r w:rsidRPr="00FA7D22">
        <w:rPr>
          <w:rFonts w:ascii="宋体" w:eastAsia="宋体" w:hAnsi="宋体" w:hint="eastAsia"/>
        </w:rPr>
        <w:t>”命令，然后随意按红外遥控器的按键，观察终端的输出如图</w:t>
      </w:r>
      <w:r w:rsidR="00A959DA">
        <w:rPr>
          <w:rFonts w:ascii="宋体" w:eastAsia="宋体" w:hAnsi="宋体" w:hint="eastAsia"/>
        </w:rPr>
        <w:t>1</w:t>
      </w:r>
      <w:r w:rsidR="00A959DA">
        <w:rPr>
          <w:rFonts w:ascii="宋体" w:eastAsia="宋体" w:hAnsi="宋体"/>
        </w:rPr>
        <w:t>4-17</w:t>
      </w:r>
      <w:r w:rsidRPr="00FA7D22">
        <w:rPr>
          <w:rFonts w:ascii="宋体" w:eastAsia="宋体" w:hAnsi="宋体" w:hint="eastAsia"/>
        </w:rPr>
        <w:t>所示，说明程序已经接收到红外遥控器发出的信号并成功识别了按键的键值。</w:t>
      </w:r>
    </w:p>
    <w:p w14:paraId="4E983EA7" w14:textId="1A07E0C3" w:rsidR="00D36178" w:rsidRDefault="00D36178" w:rsidP="00D36178">
      <w:pPr>
        <w:widowControl/>
        <w:jc w:val="center"/>
        <w:rPr>
          <w:rFonts w:ascii="宋体" w:eastAsia="宋体" w:hAnsi="宋体" w:cs="宋体"/>
          <w:kern w:val="0"/>
          <w:sz w:val="24"/>
          <w:szCs w:val="24"/>
        </w:rPr>
      </w:pPr>
      <w:r w:rsidRPr="00B82C1D">
        <w:rPr>
          <w:rFonts w:ascii="宋体" w:eastAsia="宋体" w:hAnsi="宋体" w:cs="宋体"/>
          <w:noProof/>
          <w:kern w:val="0"/>
          <w:sz w:val="24"/>
          <w:szCs w:val="24"/>
        </w:rPr>
        <w:lastRenderedPageBreak/>
        <w:drawing>
          <wp:inline distT="0" distB="0" distL="0" distR="0" wp14:anchorId="5AE402B9" wp14:editId="78494F11">
            <wp:extent cx="2343301" cy="30374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9060" cy="3044954"/>
                    </a:xfrm>
                    <a:prstGeom prst="rect">
                      <a:avLst/>
                    </a:prstGeom>
                    <a:noFill/>
                    <a:ln>
                      <a:noFill/>
                    </a:ln>
                  </pic:spPr>
                </pic:pic>
              </a:graphicData>
            </a:graphic>
          </wp:inline>
        </w:drawing>
      </w:r>
    </w:p>
    <w:p w14:paraId="69DAE62A" w14:textId="527ED4F4" w:rsidR="00D36178" w:rsidRPr="00481760" w:rsidRDefault="00A959DA" w:rsidP="00481760">
      <w:pPr>
        <w:widowControl/>
        <w:jc w:val="center"/>
        <w:rPr>
          <w:rFonts w:ascii="宋体" w:eastAsia="宋体" w:hAnsi="宋体" w:cs="宋体"/>
          <w:kern w:val="0"/>
          <w:sz w:val="18"/>
          <w:szCs w:val="18"/>
        </w:rPr>
      </w:pPr>
      <w:r w:rsidRPr="00A959DA">
        <w:rPr>
          <w:rFonts w:ascii="宋体" w:eastAsia="宋体" w:hAnsi="宋体" w:cs="宋体" w:hint="eastAsia"/>
          <w:kern w:val="0"/>
          <w:sz w:val="18"/>
          <w:szCs w:val="18"/>
        </w:rPr>
        <w:t>图1</w:t>
      </w:r>
      <w:r w:rsidRPr="00A959DA">
        <w:rPr>
          <w:rFonts w:ascii="宋体" w:eastAsia="宋体" w:hAnsi="宋体" w:cs="宋体"/>
          <w:kern w:val="0"/>
          <w:sz w:val="18"/>
          <w:szCs w:val="18"/>
        </w:rPr>
        <w:t xml:space="preserve">4-17 </w:t>
      </w:r>
      <w:r w:rsidRPr="00A959DA">
        <w:rPr>
          <w:rFonts w:ascii="宋体" w:eastAsia="宋体" w:hAnsi="宋体" w:hint="eastAsia"/>
          <w:sz w:val="18"/>
          <w:szCs w:val="18"/>
        </w:rPr>
        <w:t>红外遥控接收测试</w:t>
      </w:r>
      <w:r>
        <w:rPr>
          <w:rFonts w:ascii="宋体" w:eastAsia="宋体" w:hAnsi="宋体" w:hint="eastAsia"/>
          <w:sz w:val="18"/>
          <w:szCs w:val="18"/>
        </w:rPr>
        <w:t>结果</w:t>
      </w:r>
    </w:p>
    <w:p w14:paraId="527ADBC0" w14:textId="77A0987F" w:rsidR="005A5AFA" w:rsidRPr="00A959DA" w:rsidDel="00DC5B2D" w:rsidRDefault="005A5AFA" w:rsidP="005A5AFA">
      <w:pPr>
        <w:jc w:val="center"/>
        <w:rPr>
          <w:del w:id="2" w:author=" " w:date="2023-01-16T14:10:00Z"/>
          <w:rFonts w:ascii="宋体" w:eastAsia="宋体" w:hAnsi="宋体" w:cs="宋体"/>
          <w:kern w:val="0"/>
          <w:sz w:val="30"/>
          <w:szCs w:val="30"/>
        </w:rPr>
      </w:pPr>
      <w:del w:id="3" w:author=" " w:date="2023-01-16T14:10:00Z">
        <w:r w:rsidRPr="00A959DA" w:rsidDel="00DC5B2D">
          <w:rPr>
            <w:rFonts w:ascii="宋体" w:eastAsia="宋体" w:hAnsi="宋体" w:cs="宋体" w:hint="eastAsia"/>
            <w:kern w:val="0"/>
            <w:sz w:val="30"/>
            <w:szCs w:val="30"/>
          </w:rPr>
          <w:delText>练习</w:delText>
        </w:r>
        <w:r w:rsidR="00E06DB3" w:rsidRPr="00A959DA" w:rsidDel="00DC5B2D">
          <w:rPr>
            <w:rFonts w:ascii="宋体" w:eastAsia="宋体" w:hAnsi="宋体" w:cs="宋体"/>
            <w:kern w:val="0"/>
            <w:sz w:val="30"/>
            <w:szCs w:val="30"/>
          </w:rPr>
          <w:delText>14</w:delText>
        </w:r>
      </w:del>
    </w:p>
    <w:p w14:paraId="4E4D3D0D" w14:textId="6C6619C7" w:rsidR="005A5AFA" w:rsidDel="00DC5B2D" w:rsidRDefault="00643F19" w:rsidP="005A5AFA">
      <w:pPr>
        <w:rPr>
          <w:del w:id="4" w:author=" " w:date="2023-01-16T14:10:00Z"/>
          <w:rFonts w:ascii="宋体" w:eastAsia="宋体" w:hAnsi="宋体" w:cs="宋体"/>
          <w:kern w:val="0"/>
          <w:szCs w:val="21"/>
        </w:rPr>
      </w:pPr>
      <w:del w:id="5" w:author=" " w:date="2023-01-16T14:10:00Z">
        <w:r w:rsidDel="00DC5B2D">
          <w:rPr>
            <w:rFonts w:ascii="宋体" w:eastAsia="宋体" w:hAnsi="宋体" w:cs="宋体" w:hint="eastAsia"/>
            <w:kern w:val="0"/>
            <w:szCs w:val="21"/>
          </w:rPr>
          <w:delText>1</w:delText>
        </w:r>
        <w:r w:rsidDel="00DC5B2D">
          <w:rPr>
            <w:rFonts w:ascii="宋体" w:eastAsia="宋体" w:hAnsi="宋体" w:cs="宋体"/>
            <w:kern w:val="0"/>
            <w:szCs w:val="21"/>
          </w:rPr>
          <w:delText xml:space="preserve"> </w:delText>
        </w:r>
        <w:r w:rsidR="005A5AFA" w:rsidDel="00DC5B2D">
          <w:rPr>
            <w:rFonts w:ascii="宋体" w:eastAsia="宋体" w:hAnsi="宋体" w:cs="宋体" w:hint="eastAsia"/>
            <w:kern w:val="0"/>
            <w:szCs w:val="21"/>
          </w:rPr>
          <w:delText>填空题</w:delText>
        </w:r>
      </w:del>
    </w:p>
    <w:p w14:paraId="042BEF92" w14:textId="6AFF47ED" w:rsidR="005A5AFA" w:rsidDel="006209B0" w:rsidRDefault="005A5AFA" w:rsidP="005A5AFA">
      <w:pPr>
        <w:rPr>
          <w:del w:id="6" w:author=" " w:date="2022-08-07T16:38:00Z"/>
          <w:rFonts w:ascii="宋体" w:eastAsia="宋体" w:hAnsi="宋体"/>
        </w:rPr>
      </w:pPr>
      <w:del w:id="7" w:author=" " w:date="2022-08-07T16:38:00Z">
        <w:r w:rsidDel="006209B0">
          <w:rPr>
            <w:rFonts w:ascii="宋体" w:eastAsia="宋体" w:hAnsi="宋体" w:cs="宋体" w:hint="eastAsia"/>
            <w:kern w:val="0"/>
            <w:szCs w:val="21"/>
          </w:rPr>
          <w:delText>（1）</w:delText>
        </w:r>
        <w:r w:rsidRPr="00EA7C60" w:rsidDel="006209B0">
          <w:rPr>
            <w:rFonts w:ascii="宋体" w:eastAsia="宋体" w:hAnsi="宋体"/>
          </w:rPr>
          <w:delText>红外通信</w:delText>
        </w:r>
        <w:r w:rsidRPr="00534D7C" w:rsidDel="006209B0">
          <w:rPr>
            <w:rFonts w:ascii="宋体" w:eastAsia="宋体" w:hAnsi="宋体"/>
          </w:rPr>
          <w:delText>一般分为两部分，分别是</w:delText>
        </w:r>
        <w:r w:rsidRPr="00763E7C" w:rsidDel="006209B0">
          <w:rPr>
            <w:rFonts w:ascii="宋体" w:eastAsia="宋体" w:hAnsi="宋体" w:hint="eastAsia"/>
            <w:u w:val="single"/>
          </w:rPr>
          <w:delText xml:space="preserve"> </w:delText>
        </w:r>
        <w:r w:rsidRPr="00763E7C" w:rsidDel="006209B0">
          <w:rPr>
            <w:rFonts w:ascii="宋体" w:eastAsia="宋体" w:hAnsi="宋体"/>
            <w:u w:val="single"/>
          </w:rPr>
          <w:delText xml:space="preserve">    </w:delText>
        </w:r>
        <w:r w:rsidRPr="00534D7C" w:rsidDel="006209B0">
          <w:rPr>
            <w:rFonts w:ascii="宋体" w:eastAsia="宋体" w:hAnsi="宋体"/>
          </w:rPr>
          <w:delText>部分</w:delText>
        </w:r>
        <w:r w:rsidDel="006209B0">
          <w:rPr>
            <w:rFonts w:ascii="宋体" w:eastAsia="宋体" w:hAnsi="宋体" w:hint="eastAsia"/>
          </w:rPr>
          <w:delText>和</w:delText>
        </w:r>
        <w:r w:rsidRPr="00763E7C" w:rsidDel="006209B0">
          <w:rPr>
            <w:rFonts w:ascii="宋体" w:eastAsia="宋体" w:hAnsi="宋体" w:hint="eastAsia"/>
            <w:u w:val="single"/>
          </w:rPr>
          <w:delText xml:space="preserve"> </w:delText>
        </w:r>
        <w:r w:rsidRPr="00763E7C" w:rsidDel="006209B0">
          <w:rPr>
            <w:rFonts w:ascii="宋体" w:eastAsia="宋体" w:hAnsi="宋体"/>
            <w:u w:val="single"/>
          </w:rPr>
          <w:delText xml:space="preserve">     </w:delText>
        </w:r>
        <w:r w:rsidRPr="00534D7C" w:rsidDel="006209B0">
          <w:rPr>
            <w:rFonts w:ascii="宋体" w:eastAsia="宋体" w:hAnsi="宋体"/>
          </w:rPr>
          <w:delText>部分</w:delText>
        </w:r>
        <w:r w:rsidDel="006209B0">
          <w:rPr>
            <w:rFonts w:ascii="宋体" w:eastAsia="宋体" w:hAnsi="宋体" w:hint="eastAsia"/>
          </w:rPr>
          <w:delText>。</w:delText>
        </w:r>
      </w:del>
    </w:p>
    <w:p w14:paraId="24927155" w14:textId="2D7C79E0" w:rsidR="005A5AFA" w:rsidDel="006209B0" w:rsidRDefault="005A5AFA" w:rsidP="005A5AFA">
      <w:pPr>
        <w:rPr>
          <w:del w:id="8" w:author=" " w:date="2022-08-07T16:38:00Z"/>
          <w:rFonts w:ascii="宋体" w:eastAsia="宋体" w:hAnsi="宋体"/>
        </w:rPr>
      </w:pPr>
      <w:del w:id="9" w:author=" " w:date="2022-08-07T16:38:00Z">
        <w:r w:rsidDel="006209B0">
          <w:rPr>
            <w:rFonts w:ascii="宋体" w:eastAsia="宋体" w:hAnsi="宋体" w:hint="eastAsia"/>
          </w:rPr>
          <w:delText>（2）</w:delText>
        </w:r>
        <w:r w:rsidRPr="008C0664" w:rsidDel="006209B0">
          <w:rPr>
            <w:rFonts w:ascii="宋体" w:eastAsia="宋体" w:hAnsi="宋体" w:hint="eastAsia"/>
          </w:rPr>
          <w:delText>红外遥控编码协议NEC</w:delText>
        </w:r>
        <w:r w:rsidDel="006209B0">
          <w:rPr>
            <w:rFonts w:ascii="宋体" w:eastAsia="宋体" w:hAnsi="宋体" w:hint="eastAsia"/>
          </w:rPr>
          <w:delText>规定用</w:delText>
        </w:r>
        <w:r w:rsidRPr="000F71D3" w:rsidDel="006209B0">
          <w:rPr>
            <w:rFonts w:ascii="宋体" w:eastAsia="宋体" w:hAnsi="宋体" w:hint="eastAsia"/>
          </w:rPr>
          <w:delText>0.56ms低电平</w:delText>
        </w:r>
        <w:r w:rsidDel="006209B0">
          <w:rPr>
            <w:rFonts w:ascii="宋体" w:eastAsia="宋体" w:hAnsi="宋体" w:hint="eastAsia"/>
          </w:rPr>
          <w:delText>后面跟着</w:delText>
        </w:r>
        <w:r w:rsidRPr="000F71D3" w:rsidDel="006209B0">
          <w:rPr>
            <w:rFonts w:ascii="宋体" w:eastAsia="宋体" w:hAnsi="宋体" w:hint="eastAsia"/>
          </w:rPr>
          <w:delText>0.56ms高电平</w:delText>
        </w:r>
        <w:r w:rsidDel="006209B0">
          <w:rPr>
            <w:rFonts w:ascii="宋体" w:eastAsia="宋体" w:hAnsi="宋体" w:hint="eastAsia"/>
          </w:rPr>
          <w:delText>表示</w:delText>
        </w:r>
        <w:r w:rsidRPr="00763E7C" w:rsidDel="006209B0">
          <w:rPr>
            <w:rFonts w:ascii="宋体" w:eastAsia="宋体" w:hAnsi="宋体" w:hint="eastAsia"/>
            <w:u w:val="single"/>
          </w:rPr>
          <w:delText xml:space="preserve"> </w:delText>
        </w:r>
        <w:r w:rsidRPr="00763E7C" w:rsidDel="006209B0">
          <w:rPr>
            <w:rFonts w:ascii="宋体" w:eastAsia="宋体" w:hAnsi="宋体"/>
            <w:u w:val="single"/>
          </w:rPr>
          <w:delText xml:space="preserve">    </w:delText>
        </w:r>
        <w:r w:rsidDel="006209B0">
          <w:rPr>
            <w:rFonts w:ascii="宋体" w:eastAsia="宋体" w:hAnsi="宋体" w:hint="eastAsia"/>
          </w:rPr>
          <w:delText>逻辑。</w:delText>
        </w:r>
      </w:del>
    </w:p>
    <w:p w14:paraId="211293AF" w14:textId="59939207" w:rsidR="005A5AFA" w:rsidDel="006209B0" w:rsidRDefault="005A5AFA" w:rsidP="005A5AFA">
      <w:pPr>
        <w:rPr>
          <w:del w:id="10" w:author=" " w:date="2022-08-07T16:38:00Z"/>
          <w:rFonts w:ascii="宋体" w:eastAsia="宋体" w:hAnsi="宋体"/>
        </w:rPr>
      </w:pPr>
      <w:del w:id="11" w:author=" " w:date="2022-08-07T16:38:00Z">
        <w:r w:rsidDel="006209B0">
          <w:rPr>
            <w:rFonts w:ascii="宋体" w:eastAsia="宋体" w:hAnsi="宋体" w:hint="eastAsia"/>
          </w:rPr>
          <w:delText>（3）</w:delText>
        </w:r>
        <w:r w:rsidRPr="008C0664" w:rsidDel="006209B0">
          <w:rPr>
            <w:rFonts w:ascii="宋体" w:eastAsia="宋体" w:hAnsi="宋体" w:hint="eastAsia"/>
          </w:rPr>
          <w:delText>红外遥控编码协议NEC</w:delText>
        </w:r>
        <w:r w:rsidDel="006209B0">
          <w:rPr>
            <w:rFonts w:ascii="宋体" w:eastAsia="宋体" w:hAnsi="宋体" w:hint="eastAsia"/>
          </w:rPr>
          <w:delText>规定用用</w:delText>
        </w:r>
        <w:r w:rsidRPr="000F71D3" w:rsidDel="006209B0">
          <w:rPr>
            <w:rFonts w:ascii="宋体" w:eastAsia="宋体" w:hAnsi="宋体" w:hint="eastAsia"/>
          </w:rPr>
          <w:delText>0.56ms低电平</w:delText>
        </w:r>
        <w:r w:rsidDel="006209B0">
          <w:rPr>
            <w:rFonts w:ascii="宋体" w:eastAsia="宋体" w:hAnsi="宋体" w:hint="eastAsia"/>
          </w:rPr>
          <w:delText>后面跟着</w:delText>
        </w:r>
        <w:r w:rsidDel="006209B0">
          <w:rPr>
            <w:rFonts w:ascii="宋体" w:eastAsia="宋体" w:hAnsi="宋体"/>
          </w:rPr>
          <w:delText>1.68</w:delText>
        </w:r>
        <w:r w:rsidRPr="000F71D3" w:rsidDel="006209B0">
          <w:rPr>
            <w:rFonts w:ascii="宋体" w:eastAsia="宋体" w:hAnsi="宋体" w:hint="eastAsia"/>
          </w:rPr>
          <w:delText>ms高电平</w:delText>
        </w:r>
        <w:r w:rsidDel="006209B0">
          <w:rPr>
            <w:rFonts w:ascii="宋体" w:eastAsia="宋体" w:hAnsi="宋体" w:hint="eastAsia"/>
          </w:rPr>
          <w:delText>表示</w:delText>
        </w:r>
        <w:r w:rsidRPr="00763E7C" w:rsidDel="006209B0">
          <w:rPr>
            <w:rFonts w:ascii="宋体" w:eastAsia="宋体" w:hAnsi="宋体" w:hint="eastAsia"/>
            <w:u w:val="single"/>
          </w:rPr>
          <w:delText xml:space="preserve"> </w:delText>
        </w:r>
        <w:r w:rsidRPr="00763E7C" w:rsidDel="006209B0">
          <w:rPr>
            <w:rFonts w:ascii="宋体" w:eastAsia="宋体" w:hAnsi="宋体"/>
            <w:u w:val="single"/>
          </w:rPr>
          <w:delText xml:space="preserve">    </w:delText>
        </w:r>
        <w:r w:rsidDel="006209B0">
          <w:rPr>
            <w:rFonts w:ascii="宋体" w:eastAsia="宋体" w:hAnsi="宋体" w:hint="eastAsia"/>
          </w:rPr>
          <w:delText>逻辑。</w:delText>
        </w:r>
      </w:del>
    </w:p>
    <w:p w14:paraId="60B87731" w14:textId="35F747F1" w:rsidR="005A5AFA" w:rsidDel="006209B0" w:rsidRDefault="005A5AFA" w:rsidP="005A5AFA">
      <w:pPr>
        <w:rPr>
          <w:del w:id="12" w:author=" " w:date="2022-08-07T16:38:00Z"/>
          <w:rFonts w:ascii="宋体" w:eastAsia="宋体" w:hAnsi="宋体"/>
        </w:rPr>
      </w:pPr>
      <w:del w:id="13" w:author=" " w:date="2022-08-07T16:38:00Z">
        <w:r w:rsidDel="006209B0">
          <w:rPr>
            <w:rFonts w:ascii="宋体" w:eastAsia="宋体" w:hAnsi="宋体" w:hint="eastAsia"/>
          </w:rPr>
          <w:delText>（4）</w:delText>
        </w:r>
        <w:r w:rsidRPr="003F0C57" w:rsidDel="006209B0">
          <w:rPr>
            <w:rFonts w:ascii="宋体" w:eastAsia="宋体" w:hAnsi="宋体" w:hint="eastAsia"/>
          </w:rPr>
          <w:delText>NEC协议</w:delText>
        </w:r>
        <w:r w:rsidDel="006209B0">
          <w:rPr>
            <w:rFonts w:ascii="宋体" w:eastAsia="宋体" w:hAnsi="宋体" w:hint="eastAsia"/>
          </w:rPr>
          <w:delText>规定</w:delText>
        </w:r>
        <w:r w:rsidRPr="003F0C57" w:rsidDel="006209B0">
          <w:rPr>
            <w:rFonts w:ascii="宋体" w:eastAsia="宋体" w:hAnsi="宋体" w:hint="eastAsia"/>
          </w:rPr>
          <w:delText>载波</w:delText>
        </w:r>
        <w:r w:rsidDel="006209B0">
          <w:rPr>
            <w:rFonts w:ascii="宋体" w:eastAsia="宋体" w:hAnsi="宋体" w:hint="eastAsia"/>
          </w:rPr>
          <w:delText>信号为频率为</w:delText>
        </w:r>
        <w:r w:rsidRPr="00760F65" w:rsidDel="006209B0">
          <w:rPr>
            <w:rFonts w:ascii="宋体" w:eastAsia="宋体" w:hAnsi="宋体"/>
            <w:u w:val="single"/>
          </w:rPr>
          <w:delText xml:space="preserve">    </w:delText>
        </w:r>
        <w:r w:rsidRPr="003F0C57" w:rsidDel="006209B0">
          <w:rPr>
            <w:rFonts w:ascii="宋体" w:eastAsia="宋体" w:hAnsi="宋体" w:hint="eastAsia"/>
          </w:rPr>
          <w:delText>K</w:delText>
        </w:r>
        <w:r w:rsidDel="006209B0">
          <w:rPr>
            <w:rFonts w:ascii="宋体" w:eastAsia="宋体" w:hAnsi="宋体"/>
          </w:rPr>
          <w:delText>H</w:delText>
        </w:r>
        <w:r w:rsidDel="006209B0">
          <w:rPr>
            <w:rFonts w:ascii="宋体" w:eastAsia="宋体" w:hAnsi="宋体" w:hint="eastAsia"/>
          </w:rPr>
          <w:delText>z的方波信号。</w:delText>
        </w:r>
      </w:del>
    </w:p>
    <w:p w14:paraId="1FC16BBE" w14:textId="6F43F3F5" w:rsidR="005A5AFA" w:rsidRPr="00763E7C" w:rsidDel="006209B0" w:rsidRDefault="005A5AFA" w:rsidP="005A5AFA">
      <w:pPr>
        <w:rPr>
          <w:del w:id="14" w:author=" " w:date="2022-08-07T16:38:00Z"/>
          <w:rFonts w:ascii="宋体" w:eastAsia="宋体" w:hAnsi="宋体"/>
          <w:u w:val="single"/>
        </w:rPr>
      </w:pPr>
      <w:del w:id="15" w:author=" " w:date="2022-08-07T16:38:00Z">
        <w:r w:rsidRPr="00760F65" w:rsidDel="006209B0">
          <w:rPr>
            <w:rFonts w:ascii="宋体" w:eastAsia="宋体" w:hAnsi="宋体" w:hint="eastAsia"/>
          </w:rPr>
          <w:delText>（</w:delText>
        </w:r>
        <w:r w:rsidDel="006209B0">
          <w:rPr>
            <w:rFonts w:ascii="宋体" w:eastAsia="宋体" w:hAnsi="宋体" w:hint="eastAsia"/>
          </w:rPr>
          <w:delText>5</w:delText>
        </w:r>
        <w:r w:rsidRPr="00760F65" w:rsidDel="006209B0">
          <w:rPr>
            <w:rFonts w:ascii="宋体" w:eastAsia="宋体" w:hAnsi="宋体" w:hint="eastAsia"/>
          </w:rPr>
          <w:delText>）</w:delText>
        </w:r>
        <w:r w:rsidRPr="00250899" w:rsidDel="006209B0">
          <w:rPr>
            <w:rFonts w:ascii="宋体" w:eastAsia="宋体" w:hAnsi="宋体" w:cs="宋体"/>
            <w:kern w:val="0"/>
            <w:szCs w:val="21"/>
          </w:rPr>
          <w:delText>RT-Thread</w:delText>
        </w:r>
        <w:r w:rsidDel="006209B0">
          <w:rPr>
            <w:rFonts w:ascii="宋体" w:eastAsia="宋体" w:hAnsi="宋体" w:cs="宋体"/>
            <w:kern w:val="0"/>
            <w:szCs w:val="21"/>
          </w:rPr>
          <w:delText xml:space="preserve"> S</w:delText>
        </w:r>
        <w:r w:rsidDel="006209B0">
          <w:rPr>
            <w:rFonts w:ascii="宋体" w:eastAsia="宋体" w:hAnsi="宋体" w:cs="宋体" w:hint="eastAsia"/>
            <w:kern w:val="0"/>
            <w:szCs w:val="21"/>
          </w:rPr>
          <w:delText>tudio开发环境中，</w:delText>
        </w:r>
        <w:r w:rsidRPr="00250899" w:rsidDel="006209B0">
          <w:rPr>
            <w:rFonts w:ascii="宋体" w:eastAsia="宋体" w:hAnsi="宋体" w:cs="宋体"/>
            <w:kern w:val="0"/>
            <w:szCs w:val="21"/>
          </w:rPr>
          <w:delText>RT-Thread</w:delText>
        </w:r>
        <w:r w:rsidDel="006209B0">
          <w:rPr>
            <w:rFonts w:ascii="宋体" w:eastAsia="宋体" w:hAnsi="宋体" w:cs="宋体" w:hint="eastAsia"/>
            <w:kern w:val="0"/>
            <w:szCs w:val="21"/>
          </w:rPr>
          <w:delText>应用软件包在</w:delText>
        </w:r>
        <w:r w:rsidRPr="00760F65" w:rsidDel="006209B0">
          <w:rPr>
            <w:rFonts w:ascii="宋体" w:eastAsia="宋体" w:hAnsi="宋体" w:cs="宋体" w:hint="eastAsia"/>
            <w:kern w:val="0"/>
            <w:szCs w:val="21"/>
            <w:u w:val="single"/>
          </w:rPr>
          <w:delText xml:space="preserve"> </w:delText>
        </w:r>
        <w:r w:rsidRPr="00760F65" w:rsidDel="006209B0">
          <w:rPr>
            <w:rFonts w:ascii="宋体" w:eastAsia="宋体" w:hAnsi="宋体" w:cs="宋体"/>
            <w:kern w:val="0"/>
            <w:szCs w:val="21"/>
            <w:u w:val="single"/>
          </w:rPr>
          <w:delText xml:space="preserve">                     </w:delText>
        </w:r>
        <w:r w:rsidDel="006209B0">
          <w:rPr>
            <w:rFonts w:ascii="宋体" w:eastAsia="宋体" w:hAnsi="宋体" w:cs="宋体" w:hint="eastAsia"/>
            <w:kern w:val="0"/>
            <w:szCs w:val="21"/>
          </w:rPr>
          <w:delText>中进行添加。</w:delText>
        </w:r>
      </w:del>
    </w:p>
    <w:p w14:paraId="34FDBA4D" w14:textId="77777777" w:rsidR="00893015" w:rsidRPr="00957CBF" w:rsidRDefault="00893015"/>
    <w:sectPr w:rsidR="00893015" w:rsidRPr="00957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211FE" w14:textId="77777777" w:rsidR="00192970" w:rsidRDefault="00192970" w:rsidP="00DB6AC6">
      <w:r>
        <w:separator/>
      </w:r>
    </w:p>
  </w:endnote>
  <w:endnote w:type="continuationSeparator" w:id="0">
    <w:p w14:paraId="4B6777A5" w14:textId="77777777" w:rsidR="00192970" w:rsidRDefault="00192970" w:rsidP="00DB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4858" w14:textId="77777777" w:rsidR="00192970" w:rsidRDefault="00192970" w:rsidP="00DB6AC6">
      <w:r>
        <w:separator/>
      </w:r>
    </w:p>
  </w:footnote>
  <w:footnote w:type="continuationSeparator" w:id="0">
    <w:p w14:paraId="3634B7A4" w14:textId="77777777" w:rsidR="00192970" w:rsidRDefault="00192970" w:rsidP="00DB6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55B82"/>
    <w:multiLevelType w:val="hybridMultilevel"/>
    <w:tmpl w:val="8B8AC632"/>
    <w:lvl w:ilvl="0" w:tplc="0409000B">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5681514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
    <w15:presenceInfo w15:providerId="Windows Live" w15:userId="716347fcc19cde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451F"/>
    <w:rsid w:val="00012803"/>
    <w:rsid w:val="00026E9B"/>
    <w:rsid w:val="000310BA"/>
    <w:rsid w:val="00033656"/>
    <w:rsid w:val="00043CAE"/>
    <w:rsid w:val="00051E89"/>
    <w:rsid w:val="00054A70"/>
    <w:rsid w:val="00086217"/>
    <w:rsid w:val="00093CFE"/>
    <w:rsid w:val="000A1BBE"/>
    <w:rsid w:val="000B1A85"/>
    <w:rsid w:val="000B7BDB"/>
    <w:rsid w:val="000C393D"/>
    <w:rsid w:val="000D05D3"/>
    <w:rsid w:val="000E1EC0"/>
    <w:rsid w:val="000E2E4E"/>
    <w:rsid w:val="0010298F"/>
    <w:rsid w:val="00127C79"/>
    <w:rsid w:val="00166EDE"/>
    <w:rsid w:val="001836A8"/>
    <w:rsid w:val="00192970"/>
    <w:rsid w:val="001A516C"/>
    <w:rsid w:val="001F06BE"/>
    <w:rsid w:val="001F7B87"/>
    <w:rsid w:val="00231E50"/>
    <w:rsid w:val="00245A1B"/>
    <w:rsid w:val="00245D95"/>
    <w:rsid w:val="002463E0"/>
    <w:rsid w:val="002467B5"/>
    <w:rsid w:val="00273CE4"/>
    <w:rsid w:val="002C0F9A"/>
    <w:rsid w:val="002C47EA"/>
    <w:rsid w:val="002D741E"/>
    <w:rsid w:val="002F7300"/>
    <w:rsid w:val="003005E4"/>
    <w:rsid w:val="003148D5"/>
    <w:rsid w:val="00315FD1"/>
    <w:rsid w:val="0033399B"/>
    <w:rsid w:val="00347A4F"/>
    <w:rsid w:val="00351369"/>
    <w:rsid w:val="00355545"/>
    <w:rsid w:val="00364B49"/>
    <w:rsid w:val="0038731D"/>
    <w:rsid w:val="00406605"/>
    <w:rsid w:val="00411CFF"/>
    <w:rsid w:val="004361E9"/>
    <w:rsid w:val="00447881"/>
    <w:rsid w:val="0045274D"/>
    <w:rsid w:val="00481760"/>
    <w:rsid w:val="00487DAB"/>
    <w:rsid w:val="0049137C"/>
    <w:rsid w:val="0049387F"/>
    <w:rsid w:val="004A17E9"/>
    <w:rsid w:val="004D3DF4"/>
    <w:rsid w:val="005057E3"/>
    <w:rsid w:val="0051613A"/>
    <w:rsid w:val="00557187"/>
    <w:rsid w:val="0058769D"/>
    <w:rsid w:val="005A5AFA"/>
    <w:rsid w:val="005C1C18"/>
    <w:rsid w:val="005C5B51"/>
    <w:rsid w:val="005E712F"/>
    <w:rsid w:val="00605639"/>
    <w:rsid w:val="00611743"/>
    <w:rsid w:val="006209B0"/>
    <w:rsid w:val="00643F19"/>
    <w:rsid w:val="00652773"/>
    <w:rsid w:val="00685BD1"/>
    <w:rsid w:val="006A0A75"/>
    <w:rsid w:val="006A495E"/>
    <w:rsid w:val="006C4623"/>
    <w:rsid w:val="00704BD2"/>
    <w:rsid w:val="00732246"/>
    <w:rsid w:val="007328FE"/>
    <w:rsid w:val="007339F1"/>
    <w:rsid w:val="00737741"/>
    <w:rsid w:val="00741247"/>
    <w:rsid w:val="00741BFC"/>
    <w:rsid w:val="00757B3E"/>
    <w:rsid w:val="0076230A"/>
    <w:rsid w:val="0076359C"/>
    <w:rsid w:val="0079689A"/>
    <w:rsid w:val="007B6DF5"/>
    <w:rsid w:val="007E22CF"/>
    <w:rsid w:val="0081084E"/>
    <w:rsid w:val="00813483"/>
    <w:rsid w:val="00813DB4"/>
    <w:rsid w:val="00823A82"/>
    <w:rsid w:val="008630AC"/>
    <w:rsid w:val="00871C6C"/>
    <w:rsid w:val="00893015"/>
    <w:rsid w:val="008C629D"/>
    <w:rsid w:val="008C6BC9"/>
    <w:rsid w:val="008D3ADD"/>
    <w:rsid w:val="008F48AF"/>
    <w:rsid w:val="00901956"/>
    <w:rsid w:val="00902FC2"/>
    <w:rsid w:val="009304EB"/>
    <w:rsid w:val="00934778"/>
    <w:rsid w:val="00957CBF"/>
    <w:rsid w:val="00970FAA"/>
    <w:rsid w:val="00977F8D"/>
    <w:rsid w:val="00981703"/>
    <w:rsid w:val="00993983"/>
    <w:rsid w:val="0099789B"/>
    <w:rsid w:val="009A3B81"/>
    <w:rsid w:val="009C03D8"/>
    <w:rsid w:val="009D6E6F"/>
    <w:rsid w:val="009E4A99"/>
    <w:rsid w:val="009F32A3"/>
    <w:rsid w:val="009F5C0F"/>
    <w:rsid w:val="00A2636E"/>
    <w:rsid w:val="00A33526"/>
    <w:rsid w:val="00A733F3"/>
    <w:rsid w:val="00A81B07"/>
    <w:rsid w:val="00A87EF8"/>
    <w:rsid w:val="00A959DA"/>
    <w:rsid w:val="00AD169B"/>
    <w:rsid w:val="00AF4076"/>
    <w:rsid w:val="00B1065B"/>
    <w:rsid w:val="00B279F2"/>
    <w:rsid w:val="00B567DD"/>
    <w:rsid w:val="00B648B9"/>
    <w:rsid w:val="00B811C6"/>
    <w:rsid w:val="00BA06FA"/>
    <w:rsid w:val="00BA60CA"/>
    <w:rsid w:val="00BC45CA"/>
    <w:rsid w:val="00BC5A45"/>
    <w:rsid w:val="00BD0391"/>
    <w:rsid w:val="00BD4F5E"/>
    <w:rsid w:val="00BE6028"/>
    <w:rsid w:val="00C14F63"/>
    <w:rsid w:val="00C415B3"/>
    <w:rsid w:val="00C4243B"/>
    <w:rsid w:val="00C45549"/>
    <w:rsid w:val="00C47311"/>
    <w:rsid w:val="00C51E7F"/>
    <w:rsid w:val="00C648E3"/>
    <w:rsid w:val="00C754E2"/>
    <w:rsid w:val="00C9750F"/>
    <w:rsid w:val="00CA174C"/>
    <w:rsid w:val="00CA4A6C"/>
    <w:rsid w:val="00CB380D"/>
    <w:rsid w:val="00CB71EB"/>
    <w:rsid w:val="00CD63C1"/>
    <w:rsid w:val="00CE0E05"/>
    <w:rsid w:val="00D12D03"/>
    <w:rsid w:val="00D347E0"/>
    <w:rsid w:val="00D36178"/>
    <w:rsid w:val="00D4208D"/>
    <w:rsid w:val="00D4694D"/>
    <w:rsid w:val="00D63907"/>
    <w:rsid w:val="00D64FBE"/>
    <w:rsid w:val="00D943AF"/>
    <w:rsid w:val="00DA0CC7"/>
    <w:rsid w:val="00DB383E"/>
    <w:rsid w:val="00DB6AC6"/>
    <w:rsid w:val="00DC5B2D"/>
    <w:rsid w:val="00DC6F69"/>
    <w:rsid w:val="00DE4710"/>
    <w:rsid w:val="00E0451F"/>
    <w:rsid w:val="00E06DB3"/>
    <w:rsid w:val="00E24D39"/>
    <w:rsid w:val="00E30263"/>
    <w:rsid w:val="00E34BB1"/>
    <w:rsid w:val="00E36C31"/>
    <w:rsid w:val="00E81E55"/>
    <w:rsid w:val="00EB0880"/>
    <w:rsid w:val="00EB23DA"/>
    <w:rsid w:val="00EF274A"/>
    <w:rsid w:val="00EF6BEB"/>
    <w:rsid w:val="00F13C40"/>
    <w:rsid w:val="00F3606E"/>
    <w:rsid w:val="00F71B83"/>
    <w:rsid w:val="00FA6759"/>
    <w:rsid w:val="00FA7D22"/>
    <w:rsid w:val="00FB13B3"/>
    <w:rsid w:val="00FD5418"/>
    <w:rsid w:val="00FF1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36BEE"/>
  <w15:chartTrackingRefBased/>
  <w15:docId w15:val="{8AD26D93-D5C0-407C-9CEF-E84D5A40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1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A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AC6"/>
    <w:rPr>
      <w:sz w:val="18"/>
      <w:szCs w:val="18"/>
    </w:rPr>
  </w:style>
  <w:style w:type="paragraph" w:styleId="a5">
    <w:name w:val="footer"/>
    <w:basedOn w:val="a"/>
    <w:link w:val="a6"/>
    <w:uiPriority w:val="99"/>
    <w:unhideWhenUsed/>
    <w:rsid w:val="00DB6AC6"/>
    <w:pPr>
      <w:tabs>
        <w:tab w:val="center" w:pos="4153"/>
        <w:tab w:val="right" w:pos="8306"/>
      </w:tabs>
      <w:snapToGrid w:val="0"/>
      <w:jc w:val="left"/>
    </w:pPr>
    <w:rPr>
      <w:sz w:val="18"/>
      <w:szCs w:val="18"/>
    </w:rPr>
  </w:style>
  <w:style w:type="character" w:customStyle="1" w:styleId="a6">
    <w:name w:val="页脚 字符"/>
    <w:basedOn w:val="a0"/>
    <w:link w:val="a5"/>
    <w:uiPriority w:val="99"/>
    <w:rsid w:val="00DB6AC6"/>
    <w:rPr>
      <w:sz w:val="18"/>
      <w:szCs w:val="18"/>
    </w:rPr>
  </w:style>
  <w:style w:type="paragraph" w:styleId="a7">
    <w:name w:val="List Paragraph"/>
    <w:basedOn w:val="a"/>
    <w:uiPriority w:val="34"/>
    <w:qFormat/>
    <w:rsid w:val="008630AC"/>
    <w:pPr>
      <w:ind w:firstLineChars="200" w:firstLine="420"/>
    </w:pPr>
  </w:style>
  <w:style w:type="paragraph" w:styleId="a8">
    <w:name w:val="Revision"/>
    <w:hidden/>
    <w:uiPriority w:val="99"/>
    <w:semiHidden/>
    <w:rsid w:val="00487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1818">
      <w:bodyDiv w:val="1"/>
      <w:marLeft w:val="0"/>
      <w:marRight w:val="0"/>
      <w:marTop w:val="0"/>
      <w:marBottom w:val="0"/>
      <w:divBdr>
        <w:top w:val="none" w:sz="0" w:space="0" w:color="auto"/>
        <w:left w:val="none" w:sz="0" w:space="0" w:color="auto"/>
        <w:bottom w:val="none" w:sz="0" w:space="0" w:color="auto"/>
        <w:right w:val="none" w:sz="0" w:space="0" w:color="auto"/>
      </w:divBdr>
      <w:divsChild>
        <w:div w:id="1949777047">
          <w:marLeft w:val="0"/>
          <w:marRight w:val="0"/>
          <w:marTop w:val="0"/>
          <w:marBottom w:val="0"/>
          <w:divBdr>
            <w:top w:val="none" w:sz="0" w:space="0" w:color="auto"/>
            <w:left w:val="none" w:sz="0" w:space="0" w:color="auto"/>
            <w:bottom w:val="none" w:sz="0" w:space="0" w:color="auto"/>
            <w:right w:val="none" w:sz="0" w:space="0" w:color="auto"/>
          </w:divBdr>
        </w:div>
      </w:divsChild>
    </w:div>
    <w:div w:id="558631384">
      <w:bodyDiv w:val="1"/>
      <w:marLeft w:val="0"/>
      <w:marRight w:val="0"/>
      <w:marTop w:val="0"/>
      <w:marBottom w:val="0"/>
      <w:divBdr>
        <w:top w:val="none" w:sz="0" w:space="0" w:color="auto"/>
        <w:left w:val="none" w:sz="0" w:space="0" w:color="auto"/>
        <w:bottom w:val="none" w:sz="0" w:space="0" w:color="auto"/>
        <w:right w:val="none" w:sz="0" w:space="0" w:color="auto"/>
      </w:divBdr>
    </w:div>
    <w:div w:id="641271108">
      <w:bodyDiv w:val="1"/>
      <w:marLeft w:val="0"/>
      <w:marRight w:val="0"/>
      <w:marTop w:val="0"/>
      <w:marBottom w:val="0"/>
      <w:divBdr>
        <w:top w:val="none" w:sz="0" w:space="0" w:color="auto"/>
        <w:left w:val="none" w:sz="0" w:space="0" w:color="auto"/>
        <w:bottom w:val="none" w:sz="0" w:space="0" w:color="auto"/>
        <w:right w:val="none" w:sz="0" w:space="0" w:color="auto"/>
      </w:divBdr>
      <w:divsChild>
        <w:div w:id="554123716">
          <w:marLeft w:val="0"/>
          <w:marRight w:val="0"/>
          <w:marTop w:val="0"/>
          <w:marBottom w:val="0"/>
          <w:divBdr>
            <w:top w:val="none" w:sz="0" w:space="0" w:color="auto"/>
            <w:left w:val="none" w:sz="0" w:space="0" w:color="auto"/>
            <w:bottom w:val="none" w:sz="0" w:space="0" w:color="auto"/>
            <w:right w:val="none" w:sz="0" w:space="0" w:color="auto"/>
          </w:divBdr>
        </w:div>
      </w:divsChild>
    </w:div>
    <w:div w:id="815537595">
      <w:bodyDiv w:val="1"/>
      <w:marLeft w:val="0"/>
      <w:marRight w:val="0"/>
      <w:marTop w:val="0"/>
      <w:marBottom w:val="0"/>
      <w:divBdr>
        <w:top w:val="none" w:sz="0" w:space="0" w:color="auto"/>
        <w:left w:val="none" w:sz="0" w:space="0" w:color="auto"/>
        <w:bottom w:val="none" w:sz="0" w:space="0" w:color="auto"/>
        <w:right w:val="none" w:sz="0" w:space="0" w:color="auto"/>
      </w:divBdr>
      <w:divsChild>
        <w:div w:id="493645476">
          <w:marLeft w:val="0"/>
          <w:marRight w:val="0"/>
          <w:marTop w:val="0"/>
          <w:marBottom w:val="0"/>
          <w:divBdr>
            <w:top w:val="none" w:sz="0" w:space="0" w:color="auto"/>
            <w:left w:val="none" w:sz="0" w:space="0" w:color="auto"/>
            <w:bottom w:val="none" w:sz="0" w:space="0" w:color="auto"/>
            <w:right w:val="none" w:sz="0" w:space="0" w:color="auto"/>
          </w:divBdr>
        </w:div>
      </w:divsChild>
    </w:div>
    <w:div w:id="937177827">
      <w:bodyDiv w:val="1"/>
      <w:marLeft w:val="0"/>
      <w:marRight w:val="0"/>
      <w:marTop w:val="0"/>
      <w:marBottom w:val="0"/>
      <w:divBdr>
        <w:top w:val="none" w:sz="0" w:space="0" w:color="auto"/>
        <w:left w:val="none" w:sz="0" w:space="0" w:color="auto"/>
        <w:bottom w:val="none" w:sz="0" w:space="0" w:color="auto"/>
        <w:right w:val="none" w:sz="0" w:space="0" w:color="auto"/>
      </w:divBdr>
      <w:divsChild>
        <w:div w:id="1816295754">
          <w:marLeft w:val="0"/>
          <w:marRight w:val="0"/>
          <w:marTop w:val="0"/>
          <w:marBottom w:val="0"/>
          <w:divBdr>
            <w:top w:val="none" w:sz="0" w:space="0" w:color="auto"/>
            <w:left w:val="none" w:sz="0" w:space="0" w:color="auto"/>
            <w:bottom w:val="none" w:sz="0" w:space="0" w:color="auto"/>
            <w:right w:val="none" w:sz="0" w:space="0" w:color="auto"/>
          </w:divBdr>
        </w:div>
      </w:divsChild>
    </w:div>
    <w:div w:id="1042095604">
      <w:bodyDiv w:val="1"/>
      <w:marLeft w:val="0"/>
      <w:marRight w:val="0"/>
      <w:marTop w:val="0"/>
      <w:marBottom w:val="0"/>
      <w:divBdr>
        <w:top w:val="none" w:sz="0" w:space="0" w:color="auto"/>
        <w:left w:val="none" w:sz="0" w:space="0" w:color="auto"/>
        <w:bottom w:val="none" w:sz="0" w:space="0" w:color="auto"/>
        <w:right w:val="none" w:sz="0" w:space="0" w:color="auto"/>
      </w:divBdr>
      <w:divsChild>
        <w:div w:id="2084327845">
          <w:marLeft w:val="0"/>
          <w:marRight w:val="0"/>
          <w:marTop w:val="0"/>
          <w:marBottom w:val="0"/>
          <w:divBdr>
            <w:top w:val="none" w:sz="0" w:space="0" w:color="auto"/>
            <w:left w:val="none" w:sz="0" w:space="0" w:color="auto"/>
            <w:bottom w:val="none" w:sz="0" w:space="0" w:color="auto"/>
            <w:right w:val="none" w:sz="0" w:space="0" w:color="auto"/>
          </w:divBdr>
        </w:div>
      </w:divsChild>
    </w:div>
    <w:div w:id="1075663626">
      <w:bodyDiv w:val="1"/>
      <w:marLeft w:val="0"/>
      <w:marRight w:val="0"/>
      <w:marTop w:val="0"/>
      <w:marBottom w:val="0"/>
      <w:divBdr>
        <w:top w:val="none" w:sz="0" w:space="0" w:color="auto"/>
        <w:left w:val="none" w:sz="0" w:space="0" w:color="auto"/>
        <w:bottom w:val="none" w:sz="0" w:space="0" w:color="auto"/>
        <w:right w:val="none" w:sz="0" w:space="0" w:color="auto"/>
      </w:divBdr>
      <w:divsChild>
        <w:div w:id="2021614574">
          <w:marLeft w:val="0"/>
          <w:marRight w:val="0"/>
          <w:marTop w:val="0"/>
          <w:marBottom w:val="0"/>
          <w:divBdr>
            <w:top w:val="none" w:sz="0" w:space="0" w:color="auto"/>
            <w:left w:val="none" w:sz="0" w:space="0" w:color="auto"/>
            <w:bottom w:val="none" w:sz="0" w:space="0" w:color="auto"/>
            <w:right w:val="none" w:sz="0" w:space="0" w:color="auto"/>
          </w:divBdr>
        </w:div>
      </w:divsChild>
    </w:div>
    <w:div w:id="1249922492">
      <w:bodyDiv w:val="1"/>
      <w:marLeft w:val="0"/>
      <w:marRight w:val="0"/>
      <w:marTop w:val="0"/>
      <w:marBottom w:val="0"/>
      <w:divBdr>
        <w:top w:val="none" w:sz="0" w:space="0" w:color="auto"/>
        <w:left w:val="none" w:sz="0" w:space="0" w:color="auto"/>
        <w:bottom w:val="none" w:sz="0" w:space="0" w:color="auto"/>
        <w:right w:val="none" w:sz="0" w:space="0" w:color="auto"/>
      </w:divBdr>
      <w:divsChild>
        <w:div w:id="1807427198">
          <w:marLeft w:val="0"/>
          <w:marRight w:val="0"/>
          <w:marTop w:val="0"/>
          <w:marBottom w:val="0"/>
          <w:divBdr>
            <w:top w:val="none" w:sz="0" w:space="0" w:color="auto"/>
            <w:left w:val="none" w:sz="0" w:space="0" w:color="auto"/>
            <w:bottom w:val="none" w:sz="0" w:space="0" w:color="auto"/>
            <w:right w:val="none" w:sz="0" w:space="0" w:color="auto"/>
          </w:divBdr>
        </w:div>
      </w:divsChild>
    </w:div>
    <w:div w:id="1503930058">
      <w:bodyDiv w:val="1"/>
      <w:marLeft w:val="0"/>
      <w:marRight w:val="0"/>
      <w:marTop w:val="0"/>
      <w:marBottom w:val="0"/>
      <w:divBdr>
        <w:top w:val="none" w:sz="0" w:space="0" w:color="auto"/>
        <w:left w:val="none" w:sz="0" w:space="0" w:color="auto"/>
        <w:bottom w:val="none" w:sz="0" w:space="0" w:color="auto"/>
        <w:right w:val="none" w:sz="0" w:space="0" w:color="auto"/>
      </w:divBdr>
      <w:divsChild>
        <w:div w:id="641694150">
          <w:marLeft w:val="0"/>
          <w:marRight w:val="0"/>
          <w:marTop w:val="0"/>
          <w:marBottom w:val="0"/>
          <w:divBdr>
            <w:top w:val="none" w:sz="0" w:space="0" w:color="auto"/>
            <w:left w:val="none" w:sz="0" w:space="0" w:color="auto"/>
            <w:bottom w:val="none" w:sz="0" w:space="0" w:color="auto"/>
            <w:right w:val="none" w:sz="0" w:space="0" w:color="auto"/>
          </w:divBdr>
        </w:div>
      </w:divsChild>
    </w:div>
    <w:div w:id="1553614847">
      <w:bodyDiv w:val="1"/>
      <w:marLeft w:val="0"/>
      <w:marRight w:val="0"/>
      <w:marTop w:val="0"/>
      <w:marBottom w:val="0"/>
      <w:divBdr>
        <w:top w:val="none" w:sz="0" w:space="0" w:color="auto"/>
        <w:left w:val="none" w:sz="0" w:space="0" w:color="auto"/>
        <w:bottom w:val="none" w:sz="0" w:space="0" w:color="auto"/>
        <w:right w:val="none" w:sz="0" w:space="0" w:color="auto"/>
      </w:divBdr>
    </w:div>
    <w:div w:id="1672561946">
      <w:bodyDiv w:val="1"/>
      <w:marLeft w:val="0"/>
      <w:marRight w:val="0"/>
      <w:marTop w:val="0"/>
      <w:marBottom w:val="0"/>
      <w:divBdr>
        <w:top w:val="none" w:sz="0" w:space="0" w:color="auto"/>
        <w:left w:val="none" w:sz="0" w:space="0" w:color="auto"/>
        <w:bottom w:val="none" w:sz="0" w:space="0" w:color="auto"/>
        <w:right w:val="none" w:sz="0" w:space="0" w:color="auto"/>
      </w:divBdr>
      <w:divsChild>
        <w:div w:id="1734816841">
          <w:marLeft w:val="0"/>
          <w:marRight w:val="0"/>
          <w:marTop w:val="0"/>
          <w:marBottom w:val="0"/>
          <w:divBdr>
            <w:top w:val="none" w:sz="0" w:space="0" w:color="auto"/>
            <w:left w:val="none" w:sz="0" w:space="0" w:color="auto"/>
            <w:bottom w:val="none" w:sz="0" w:space="0" w:color="auto"/>
            <w:right w:val="none" w:sz="0" w:space="0" w:color="auto"/>
          </w:divBdr>
        </w:div>
      </w:divsChild>
    </w:div>
    <w:div w:id="1832598474">
      <w:bodyDiv w:val="1"/>
      <w:marLeft w:val="0"/>
      <w:marRight w:val="0"/>
      <w:marTop w:val="0"/>
      <w:marBottom w:val="0"/>
      <w:divBdr>
        <w:top w:val="none" w:sz="0" w:space="0" w:color="auto"/>
        <w:left w:val="none" w:sz="0" w:space="0" w:color="auto"/>
        <w:bottom w:val="none" w:sz="0" w:space="0" w:color="auto"/>
        <w:right w:val="none" w:sz="0" w:space="0" w:color="auto"/>
      </w:divBdr>
      <w:divsChild>
        <w:div w:id="1782871238">
          <w:marLeft w:val="0"/>
          <w:marRight w:val="0"/>
          <w:marTop w:val="0"/>
          <w:marBottom w:val="0"/>
          <w:divBdr>
            <w:top w:val="none" w:sz="0" w:space="0" w:color="auto"/>
            <w:left w:val="none" w:sz="0" w:space="0" w:color="auto"/>
            <w:bottom w:val="none" w:sz="0" w:space="0" w:color="auto"/>
            <w:right w:val="none" w:sz="0" w:space="0" w:color="auto"/>
          </w:divBdr>
        </w:div>
      </w:divsChild>
    </w:div>
    <w:div w:id="2019230084">
      <w:bodyDiv w:val="1"/>
      <w:marLeft w:val="0"/>
      <w:marRight w:val="0"/>
      <w:marTop w:val="0"/>
      <w:marBottom w:val="0"/>
      <w:divBdr>
        <w:top w:val="none" w:sz="0" w:space="0" w:color="auto"/>
        <w:left w:val="none" w:sz="0" w:space="0" w:color="auto"/>
        <w:bottom w:val="none" w:sz="0" w:space="0" w:color="auto"/>
        <w:right w:val="none" w:sz="0" w:space="0" w:color="auto"/>
      </w:divBdr>
      <w:divsChild>
        <w:div w:id="867332801">
          <w:marLeft w:val="0"/>
          <w:marRight w:val="0"/>
          <w:marTop w:val="0"/>
          <w:marBottom w:val="0"/>
          <w:divBdr>
            <w:top w:val="none" w:sz="0" w:space="0" w:color="auto"/>
            <w:left w:val="none" w:sz="0" w:space="0" w:color="auto"/>
            <w:bottom w:val="none" w:sz="0" w:space="0" w:color="auto"/>
            <w:right w:val="none" w:sz="0" w:space="0" w:color="auto"/>
          </w:divBdr>
        </w:div>
      </w:divsChild>
    </w:div>
    <w:div w:id="2118065529">
      <w:bodyDiv w:val="1"/>
      <w:marLeft w:val="0"/>
      <w:marRight w:val="0"/>
      <w:marTop w:val="0"/>
      <w:marBottom w:val="0"/>
      <w:divBdr>
        <w:top w:val="none" w:sz="0" w:space="0" w:color="auto"/>
        <w:left w:val="none" w:sz="0" w:space="0" w:color="auto"/>
        <w:bottom w:val="none" w:sz="0" w:space="0" w:color="auto"/>
        <w:right w:val="none" w:sz="0" w:space="0" w:color="auto"/>
      </w:divBdr>
      <w:divsChild>
        <w:div w:id="1178076374">
          <w:marLeft w:val="0"/>
          <w:marRight w:val="0"/>
          <w:marTop w:val="0"/>
          <w:marBottom w:val="0"/>
          <w:divBdr>
            <w:top w:val="none" w:sz="0" w:space="0" w:color="auto"/>
            <w:left w:val="none" w:sz="0" w:space="0" w:color="auto"/>
            <w:bottom w:val="none" w:sz="0" w:space="0" w:color="auto"/>
            <w:right w:val="none" w:sz="0" w:space="0" w:color="auto"/>
          </w:divBdr>
        </w:div>
      </w:divsChild>
    </w:div>
    <w:div w:id="2133936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7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11/relationships/people" Target="peop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8</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59</cp:revision>
  <dcterms:created xsi:type="dcterms:W3CDTF">2022-03-31T23:03:00Z</dcterms:created>
  <dcterms:modified xsi:type="dcterms:W3CDTF">2023-01-16T06:10:00Z</dcterms:modified>
</cp:coreProperties>
</file>