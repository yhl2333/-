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AE41" w14:textId="5E571B88" w:rsidR="00017C61" w:rsidRDefault="00017C61" w:rsidP="00017C61">
      <w:pPr>
        <w:ind w:firstLineChars="200" w:firstLine="422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任务</w:t>
      </w:r>
      <w:r>
        <w:rPr>
          <w:rFonts w:ascii="宋体" w:eastAsia="宋体" w:hAnsi="宋体"/>
          <w:b/>
          <w:bCs/>
        </w:rPr>
        <w:t>12</w:t>
      </w:r>
      <w:r w:rsidRPr="003E74EA">
        <w:rPr>
          <w:rFonts w:ascii="宋体" w:eastAsia="宋体" w:hAnsi="宋体"/>
          <w:b/>
          <w:bCs/>
        </w:rPr>
        <w:t>-</w:t>
      </w:r>
      <w:r w:rsidR="00F56369">
        <w:rPr>
          <w:rFonts w:ascii="宋体" w:eastAsia="宋体" w:hAnsi="宋体"/>
          <w:b/>
          <w:bCs/>
        </w:rPr>
        <w:t>4</w:t>
      </w:r>
      <w:r w:rsidRPr="003E74EA">
        <w:rPr>
          <w:rFonts w:ascii="宋体" w:eastAsia="宋体" w:hAnsi="宋体"/>
          <w:b/>
          <w:bCs/>
        </w:rPr>
        <w:t xml:space="preserve"> </w:t>
      </w:r>
      <w:r w:rsidR="00F56369" w:rsidRPr="00DC33E4">
        <w:rPr>
          <w:rFonts w:hint="eastAsia"/>
        </w:rPr>
        <w:t>使用</w:t>
      </w:r>
      <w:hyperlink r:id="rId6" w:anchor="/rt-thread-version/rt-thread-standard/programming-manual/device/pulse_encoder/pulse_encoder?id=pulse-encoder-%e8%ae%be%e5%a4%87" w:history="1">
        <w:r w:rsidR="00F56369" w:rsidRPr="00DC33E4">
          <w:t>Pulse Encoder设备</w:t>
        </w:r>
      </w:hyperlink>
      <w:r w:rsidR="00F56369" w:rsidRPr="00DC33E4">
        <w:rPr>
          <w:rFonts w:hint="eastAsia"/>
        </w:rPr>
        <w:t>进行测速</w:t>
      </w:r>
    </w:p>
    <w:p w14:paraId="1960F1D8" w14:textId="77777777" w:rsidR="00F56369" w:rsidRDefault="00017C61" w:rsidP="00F56369">
      <w:pPr>
        <w:widowControl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项目描述：</w:t>
      </w:r>
      <w:r w:rsidR="00F56369">
        <w:rPr>
          <w:rFonts w:ascii="宋体" w:eastAsia="宋体" w:hAnsi="宋体" w:hint="eastAsia"/>
        </w:rPr>
        <w:t>S</w:t>
      </w:r>
      <w:r w:rsidR="00F56369">
        <w:rPr>
          <w:rFonts w:ascii="宋体" w:eastAsia="宋体" w:hAnsi="宋体"/>
        </w:rPr>
        <w:t>TM32</w:t>
      </w:r>
      <w:r w:rsidR="00F56369">
        <w:rPr>
          <w:rFonts w:ascii="宋体" w:eastAsia="宋体" w:hAnsi="宋体" w:hint="eastAsia"/>
        </w:rPr>
        <w:t>的定时器可以设置为编码盘模式，并且R</w:t>
      </w:r>
      <w:r w:rsidR="00F56369">
        <w:rPr>
          <w:rFonts w:ascii="宋体" w:eastAsia="宋体" w:hAnsi="宋体"/>
        </w:rPr>
        <w:t>T-T</w:t>
      </w:r>
      <w:r w:rsidR="00F56369">
        <w:rPr>
          <w:rFonts w:ascii="宋体" w:eastAsia="宋体" w:hAnsi="宋体" w:hint="eastAsia"/>
        </w:rPr>
        <w:t>hread有专门针对脉冲码盘的设备驱动程序，本任务，我们通过R</w:t>
      </w:r>
      <w:r w:rsidR="00F56369">
        <w:rPr>
          <w:rFonts w:ascii="宋体" w:eastAsia="宋体" w:hAnsi="宋体"/>
        </w:rPr>
        <w:t>T-T</w:t>
      </w:r>
      <w:r w:rsidR="00F56369">
        <w:rPr>
          <w:rFonts w:ascii="宋体" w:eastAsia="宋体" w:hAnsi="宋体" w:hint="eastAsia"/>
        </w:rPr>
        <w:t>hread脉冲码盘设备驱动程序接口来读取脉冲码盘脉冲的计数。</w:t>
      </w:r>
    </w:p>
    <w:p w14:paraId="6BDE0EEB" w14:textId="372A9A3A" w:rsidR="00017C61" w:rsidRPr="00F56369" w:rsidRDefault="00017C61" w:rsidP="00017C61">
      <w:pPr>
        <w:widowControl/>
        <w:ind w:firstLineChars="200" w:firstLine="420"/>
        <w:rPr>
          <w:rFonts w:ascii="宋体" w:eastAsia="宋体" w:hAnsi="宋体"/>
        </w:rPr>
      </w:pPr>
    </w:p>
    <w:p w14:paraId="3EE964A3" w14:textId="1B11D817" w:rsidR="000059A9" w:rsidRDefault="00B5381D">
      <w:pPr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1、</w:t>
      </w:r>
      <w:r w:rsidR="000059A9" w:rsidRPr="00510C04">
        <w:rPr>
          <w:rFonts w:ascii="宋体" w:eastAsia="宋体" w:hAnsi="宋体" w:cs="宋体" w:hint="eastAsia"/>
          <w:b/>
          <w:bCs/>
          <w:kern w:val="0"/>
          <w:szCs w:val="21"/>
        </w:rPr>
        <w:t>硬件设计</w:t>
      </w:r>
    </w:p>
    <w:p w14:paraId="7B2AE99C" w14:textId="77777777" w:rsidR="00017C61" w:rsidRDefault="00017C61" w:rsidP="00017C6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</w:rPr>
        <w:t>如图1</w:t>
      </w:r>
      <w:r>
        <w:rPr>
          <w:rFonts w:ascii="宋体" w:eastAsia="宋体" w:hAnsi="宋体"/>
        </w:rPr>
        <w:t>2-8</w:t>
      </w:r>
      <w:r>
        <w:rPr>
          <w:rFonts w:ascii="宋体" w:eastAsia="宋体" w:hAnsi="宋体" w:hint="eastAsia"/>
        </w:rPr>
        <w:t>所示，小车左车轮编码器的A相输出接到P</w:t>
      </w:r>
      <w:r>
        <w:rPr>
          <w:rFonts w:ascii="宋体" w:eastAsia="宋体" w:hAnsi="宋体"/>
        </w:rPr>
        <w:t>D12</w:t>
      </w:r>
      <w:r>
        <w:rPr>
          <w:rFonts w:ascii="宋体" w:eastAsia="宋体" w:hAnsi="宋体" w:hint="eastAsia"/>
        </w:rPr>
        <w:t>引脚，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相输出接到P</w:t>
      </w:r>
      <w:r>
        <w:rPr>
          <w:rFonts w:ascii="宋体" w:eastAsia="宋体" w:hAnsi="宋体"/>
        </w:rPr>
        <w:t>D13</w:t>
      </w:r>
      <w:r>
        <w:rPr>
          <w:rFonts w:ascii="宋体" w:eastAsia="宋体" w:hAnsi="宋体" w:hint="eastAsia"/>
        </w:rPr>
        <w:t>引脚。</w:t>
      </w:r>
      <w:r w:rsidRPr="00D5324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F69893" wp14:editId="0D480F94">
            <wp:extent cx="2462213" cy="7859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870" cy="7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0341" w14:textId="77777777" w:rsidR="00017C61" w:rsidRPr="009222D8" w:rsidRDefault="00017C61" w:rsidP="00017C61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A21D8B">
        <w:rPr>
          <w:rFonts w:ascii="宋体" w:eastAsia="宋体" w:hAnsi="宋体" w:cs="宋体" w:hint="eastAsia"/>
          <w:kern w:val="0"/>
          <w:sz w:val="18"/>
          <w:szCs w:val="18"/>
        </w:rPr>
        <w:t>图1</w:t>
      </w:r>
      <w:r w:rsidRPr="00A21D8B">
        <w:rPr>
          <w:rFonts w:ascii="宋体" w:eastAsia="宋体" w:hAnsi="宋体" w:cs="宋体"/>
          <w:kern w:val="0"/>
          <w:sz w:val="18"/>
          <w:szCs w:val="18"/>
        </w:rPr>
        <w:t>2-8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kern w:val="0"/>
          <w:sz w:val="18"/>
          <w:szCs w:val="18"/>
        </w:rPr>
        <w:t>电路连接</w:t>
      </w:r>
    </w:p>
    <w:p w14:paraId="7B75F332" w14:textId="2988AB93" w:rsidR="000059A9" w:rsidRPr="00327286" w:rsidRDefault="000059A9" w:rsidP="00327286">
      <w:pPr>
        <w:ind w:firstLineChars="200" w:firstLine="420"/>
        <w:rPr>
          <w:ins w:id="0" w:author=" " w:date="2022-07-25T21:07:00Z"/>
          <w:szCs w:val="21"/>
        </w:rPr>
      </w:pPr>
    </w:p>
    <w:p w14:paraId="2D87E553" w14:textId="583A9972" w:rsidR="000059A9" w:rsidRDefault="00B5381D">
      <w:pPr>
        <w:rPr>
          <w:ins w:id="1" w:author=" " w:date="2022-07-25T21:07:00Z"/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2、</w:t>
      </w:r>
      <w:ins w:id="2" w:author=" " w:date="2022-07-25T21:07:00Z">
        <w:r w:rsidR="000059A9">
          <w:rPr>
            <w:rFonts w:ascii="宋体" w:eastAsia="宋体" w:hAnsi="宋体" w:cs="宋体" w:hint="eastAsia"/>
            <w:b/>
            <w:bCs/>
            <w:kern w:val="0"/>
            <w:szCs w:val="21"/>
          </w:rPr>
          <w:t>工程建立</w:t>
        </w:r>
      </w:ins>
    </w:p>
    <w:p w14:paraId="5F7537C2" w14:textId="150B2C1C" w:rsidR="00B5381D" w:rsidRPr="005264F6" w:rsidRDefault="00B5381D" w:rsidP="00B538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1）、</w:t>
      </w:r>
      <w:r w:rsidRPr="00E12895">
        <w:rPr>
          <w:rFonts w:hint="eastAsia"/>
        </w:rPr>
        <w:t>如</w:t>
      </w:r>
      <w:r>
        <w:rPr>
          <w:rFonts w:hint="eastAsia"/>
        </w:rPr>
        <w:t>下</w:t>
      </w:r>
      <w:r w:rsidRPr="00E12895">
        <w:rPr>
          <w:rFonts w:hint="eastAsia"/>
        </w:rPr>
        <w:t>图</w:t>
      </w:r>
      <w:r>
        <w:rPr>
          <w:rFonts w:hint="eastAsia"/>
        </w:rPr>
        <w:t>，</w:t>
      </w:r>
      <w:r w:rsidRPr="00E12895">
        <w:rPr>
          <w:rFonts w:hint="eastAsia"/>
        </w:rPr>
        <w:t>在</w:t>
      </w:r>
      <w:r w:rsidRPr="00E12895">
        <w:t>RT-Thread Studio</w:t>
      </w:r>
      <w:r w:rsidRPr="00E12895">
        <w:rPr>
          <w:rFonts w:hint="eastAsia"/>
        </w:rPr>
        <w:t>中，找到“文件</w:t>
      </w:r>
      <w:r w:rsidRPr="00E12895">
        <w:t>-&gt;</w:t>
      </w:r>
      <w:r w:rsidRPr="00E12895">
        <w:rPr>
          <w:rFonts w:hint="eastAsia"/>
        </w:rPr>
        <w:t>新建</w:t>
      </w:r>
      <w:r w:rsidRPr="00E12895">
        <w:t>-&gt;RT-Thread</w:t>
      </w:r>
      <w:r w:rsidRPr="00E12895">
        <w:rPr>
          <w:rFonts w:hint="eastAsia"/>
        </w:rPr>
        <w:t>项目”，单击“</w:t>
      </w:r>
      <w:r w:rsidRPr="00E12895">
        <w:t>RT-Thread</w:t>
      </w:r>
      <w:r w:rsidRPr="00E12895">
        <w:rPr>
          <w:rFonts w:hint="eastAsia"/>
        </w:rPr>
        <w:t>项目”</w:t>
      </w:r>
      <w:r>
        <w:rPr>
          <w:rFonts w:hint="eastAsia"/>
        </w:rPr>
        <w:t>：</w:t>
      </w:r>
    </w:p>
    <w:p w14:paraId="2EE8F4F4" w14:textId="77777777" w:rsidR="00B5381D" w:rsidRPr="005264F6" w:rsidRDefault="00B5381D" w:rsidP="00B5381D"/>
    <w:p w14:paraId="3A0A0890" w14:textId="77777777" w:rsidR="00B5381D" w:rsidRDefault="00B5381D" w:rsidP="00B5381D">
      <w:pPr>
        <w:jc w:val="center"/>
      </w:pPr>
      <w:r w:rsidRPr="00E12895">
        <w:rPr>
          <w:noProof/>
        </w:rPr>
        <w:drawing>
          <wp:inline distT="0" distB="0" distL="0" distR="0" wp14:anchorId="0283DBFD" wp14:editId="179B27F8">
            <wp:extent cx="3296331" cy="3100754"/>
            <wp:effectExtent l="0" t="0" r="0" b="0"/>
            <wp:docPr id="4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9FFE235D-547C-311B-61D1-F030AB302DF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9FFE235D-547C-311B-61D1-F030AB302DF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8"/>
                    <a:srcRect r="68337" b="47050"/>
                    <a:stretch/>
                  </pic:blipFill>
                  <pic:spPr bwMode="auto">
                    <a:xfrm>
                      <a:off x="0" y="0"/>
                      <a:ext cx="3302915" cy="3106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74093" w14:textId="3EF7AAEF" w:rsidR="00B5381D" w:rsidRDefault="00B5381D" w:rsidP="00B5381D">
      <w:r>
        <w:rPr>
          <w:rFonts w:hint="eastAsia"/>
        </w:rPr>
        <w:t>2）、</w:t>
      </w:r>
      <w:r w:rsidRPr="00E12895">
        <w:rPr>
          <w:rFonts w:hint="eastAsia"/>
        </w:rPr>
        <w:t>如</w:t>
      </w:r>
      <w:r>
        <w:rPr>
          <w:rFonts w:hint="eastAsia"/>
        </w:rPr>
        <w:t>下</w:t>
      </w:r>
      <w:r w:rsidRPr="00E12895">
        <w:rPr>
          <w:rFonts w:hint="eastAsia"/>
        </w:rPr>
        <w:t>图</w:t>
      </w:r>
      <w:r>
        <w:rPr>
          <w:rFonts w:hint="eastAsia"/>
        </w:rPr>
        <w:t>，</w:t>
      </w:r>
      <w:r w:rsidRPr="00E12895">
        <w:rPr>
          <w:rFonts w:hint="eastAsia"/>
        </w:rPr>
        <w:t>设置项目名称</w:t>
      </w:r>
      <w:r>
        <w:rPr>
          <w:rFonts w:ascii="宋体" w:eastAsia="宋体" w:hAnsi="宋体" w:hint="eastAsia"/>
        </w:rPr>
        <w:t>为“</w:t>
      </w:r>
      <w:r w:rsidR="00017C61">
        <w:rPr>
          <w:rFonts w:ascii="宋体" w:eastAsia="宋体" w:hAnsi="宋体" w:hint="eastAsia"/>
        </w:rPr>
        <w:t>c</w:t>
      </w:r>
      <w:r w:rsidR="00017C61">
        <w:rPr>
          <w:rFonts w:ascii="宋体" w:eastAsia="宋体" w:hAnsi="宋体"/>
        </w:rPr>
        <w:t>ar_speed</w:t>
      </w:r>
      <w:r w:rsidR="00F56369">
        <w:rPr>
          <w:rFonts w:ascii="宋体" w:eastAsia="宋体" w:hAnsi="宋体" w:hint="eastAsia"/>
        </w:rPr>
        <w:t>_</w:t>
      </w:r>
      <w:r w:rsidR="00F56369">
        <w:rPr>
          <w:rFonts w:ascii="宋体" w:eastAsia="宋体" w:hAnsi="宋体"/>
        </w:rPr>
        <w:t>pulse</w:t>
      </w:r>
      <w:r>
        <w:rPr>
          <w:rFonts w:ascii="宋体" w:eastAsia="宋体" w:hAnsi="宋体" w:hint="eastAsia"/>
        </w:rPr>
        <w:t>”</w:t>
      </w:r>
      <w:r w:rsidRPr="00E12895">
        <w:t>、项目保存位置、选择项目所用芯片的厂商和型号等信息，单击“完成”</w:t>
      </w:r>
      <w:r>
        <w:rPr>
          <w:rFonts w:hint="eastAsia"/>
        </w:rPr>
        <w:t>。</w:t>
      </w:r>
    </w:p>
    <w:p w14:paraId="068A018A" w14:textId="5405032E" w:rsidR="006172E9" w:rsidRPr="006172E9" w:rsidRDefault="006172E9" w:rsidP="006172E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172E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E10D361" wp14:editId="28D13211">
            <wp:extent cx="3234303" cy="4408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251" cy="441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0D17" w14:textId="51FC2F53" w:rsidR="00B5381D" w:rsidRPr="00042654" w:rsidRDefault="00B5381D" w:rsidP="00B5381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5AD6F82E" w14:textId="771A2B9A" w:rsidR="00F56369" w:rsidRDefault="00F56369" w:rsidP="009720C9">
      <w:pPr>
        <w:rPr>
          <w:b/>
          <w:bCs/>
        </w:rPr>
      </w:pPr>
      <w:r>
        <w:rPr>
          <w:rFonts w:hint="eastAsia"/>
          <w:b/>
          <w:bCs/>
        </w:rPr>
        <w:t>3、配置B</w:t>
      </w:r>
      <w:r>
        <w:rPr>
          <w:b/>
          <w:bCs/>
        </w:rPr>
        <w:t>SP</w:t>
      </w:r>
    </w:p>
    <w:p w14:paraId="39F54735" w14:textId="77777777" w:rsidR="00F56369" w:rsidRDefault="00F56369" w:rsidP="00F56369">
      <w:pPr>
        <w:widowControl/>
        <w:rPr>
          <w:rFonts w:ascii="宋体" w:eastAsia="宋体" w:hAnsi="宋体"/>
        </w:rPr>
      </w:pPr>
      <w:r w:rsidRPr="00040064">
        <w:rPr>
          <w:rFonts w:ascii="宋体" w:eastAsia="宋体" w:hAnsi="宋体" w:hint="eastAsia"/>
        </w:rPr>
        <w:t>（1）使能</w:t>
      </w:r>
      <w:r>
        <w:rPr>
          <w:rFonts w:ascii="宋体" w:eastAsia="宋体" w:hAnsi="宋体" w:hint="eastAsia"/>
        </w:rPr>
        <w:t>脉冲编码器（</w:t>
      </w:r>
      <w:hyperlink r:id="rId10" w:anchor="/rt-thread-version/rt-thread-standard/programming-manual/device/pulse_encoder/pulse_encoder?id=pulse-encoder-%e8%ae%be%e5%a4%87" w:history="1">
        <w:r w:rsidRPr="00040064">
          <w:rPr>
            <w:rFonts w:ascii="宋体" w:eastAsia="宋体" w:hAnsi="宋体"/>
          </w:rPr>
          <w:t>Pulse Encoder</w:t>
        </w:r>
        <w:r>
          <w:rPr>
            <w:rFonts w:ascii="宋体" w:eastAsia="宋体" w:hAnsi="宋体" w:hint="eastAsia"/>
          </w:rPr>
          <w:t>）</w:t>
        </w:r>
      </w:hyperlink>
      <w:r>
        <w:rPr>
          <w:rFonts w:ascii="宋体" w:eastAsia="宋体" w:hAnsi="宋体" w:hint="eastAsia"/>
        </w:rPr>
        <w:t>设备驱动程序，如图1</w:t>
      </w:r>
      <w:r>
        <w:rPr>
          <w:rFonts w:ascii="宋体" w:eastAsia="宋体" w:hAnsi="宋体"/>
        </w:rPr>
        <w:t>2-12</w:t>
      </w:r>
      <w:r w:rsidRPr="00040064">
        <w:rPr>
          <w:rFonts w:ascii="宋体" w:eastAsia="宋体" w:hAnsi="宋体" w:hint="eastAsia"/>
        </w:rPr>
        <w:t>。</w:t>
      </w:r>
    </w:p>
    <w:p w14:paraId="11B9999E" w14:textId="77777777" w:rsidR="00F56369" w:rsidRPr="00523CCA" w:rsidRDefault="00F56369" w:rsidP="00F5636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23C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D6FFE3" wp14:editId="6523717E">
            <wp:extent cx="2381250" cy="17711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295" cy="178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70251" w14:textId="77777777" w:rsidR="00F56369" w:rsidRPr="00437865" w:rsidRDefault="00F56369" w:rsidP="00F56369">
      <w:pPr>
        <w:widowControl/>
        <w:jc w:val="center"/>
        <w:rPr>
          <w:rFonts w:ascii="宋体" w:eastAsia="宋体" w:hAnsi="宋体"/>
          <w:sz w:val="18"/>
          <w:szCs w:val="18"/>
        </w:rPr>
      </w:pPr>
      <w:r w:rsidRPr="00437865">
        <w:rPr>
          <w:rFonts w:ascii="宋体" w:eastAsia="宋体" w:hAnsi="宋体" w:hint="eastAsia"/>
          <w:sz w:val="18"/>
          <w:szCs w:val="18"/>
        </w:rPr>
        <w:t>图1</w:t>
      </w:r>
      <w:r w:rsidRPr="00437865">
        <w:rPr>
          <w:rFonts w:ascii="宋体" w:eastAsia="宋体" w:hAnsi="宋体"/>
          <w:sz w:val="18"/>
          <w:szCs w:val="18"/>
        </w:rPr>
        <w:t xml:space="preserve">2-12 </w:t>
      </w:r>
      <w:r w:rsidRPr="00437865">
        <w:rPr>
          <w:rFonts w:ascii="宋体" w:eastAsia="宋体" w:hAnsi="宋体" w:hint="eastAsia"/>
          <w:sz w:val="18"/>
          <w:szCs w:val="18"/>
        </w:rPr>
        <w:t>使能脉冲编码器驱动程序</w:t>
      </w:r>
    </w:p>
    <w:p w14:paraId="77308E93" w14:textId="77777777" w:rsidR="00F56369" w:rsidRPr="00040064" w:rsidRDefault="00F56369" w:rsidP="00F56369">
      <w:pPr>
        <w:widowControl/>
        <w:rPr>
          <w:rFonts w:ascii="宋体" w:eastAsia="宋体" w:hAnsi="宋体"/>
        </w:rPr>
      </w:pPr>
      <w:r w:rsidRPr="00040064">
        <w:rPr>
          <w:rFonts w:ascii="宋体" w:eastAsia="宋体" w:hAnsi="宋体" w:hint="eastAsia"/>
        </w:rPr>
        <w:t>（2）在d</w:t>
      </w:r>
      <w:r w:rsidRPr="00040064">
        <w:rPr>
          <w:rFonts w:ascii="宋体" w:eastAsia="宋体" w:hAnsi="宋体"/>
        </w:rPr>
        <w:t>rivers/board.</w:t>
      </w:r>
      <w:r w:rsidRPr="00040064">
        <w:rPr>
          <w:rFonts w:ascii="宋体" w:eastAsia="宋体" w:hAnsi="宋体" w:hint="eastAsia"/>
        </w:rPr>
        <w:t>h</w:t>
      </w:r>
      <w:r w:rsidRPr="00040064">
        <w:rPr>
          <w:rFonts w:ascii="宋体" w:eastAsia="宋体" w:hAnsi="宋体"/>
        </w:rPr>
        <w:t xml:space="preserve"> </w:t>
      </w:r>
      <w:r w:rsidRPr="00040064">
        <w:rPr>
          <w:rFonts w:ascii="宋体" w:eastAsia="宋体" w:hAnsi="宋体" w:hint="eastAsia"/>
        </w:rPr>
        <w:t>中定义宏如下：</w:t>
      </w:r>
    </w:p>
    <w:p w14:paraId="1CDAA39A" w14:textId="77777777" w:rsidR="00F56369" w:rsidRPr="00F02B12" w:rsidRDefault="00F56369" w:rsidP="00F56369">
      <w:pPr>
        <w:shd w:val="clear" w:color="auto" w:fill="E7E6E6" w:themeFill="background2"/>
        <w:rPr>
          <w:rFonts w:ascii="宋体" w:eastAsia="宋体" w:hAnsi="宋体"/>
          <w:sz w:val="18"/>
          <w:szCs w:val="18"/>
        </w:rPr>
      </w:pPr>
      <w:r w:rsidRPr="00F02B12">
        <w:rPr>
          <w:rFonts w:ascii="宋体" w:eastAsia="宋体" w:hAnsi="宋体"/>
          <w:sz w:val="18"/>
          <w:szCs w:val="18"/>
        </w:rPr>
        <w:t>#define  BSP_USING_PULSE_ENCODER4</w:t>
      </w:r>
    </w:p>
    <w:p w14:paraId="0AC30AB6" w14:textId="77777777" w:rsidR="00F56369" w:rsidRDefault="00F56369" w:rsidP="00F56369">
      <w:pPr>
        <w:widowControl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）复制</w:t>
      </w:r>
      <w:r>
        <w:rPr>
          <w:rFonts w:ascii="宋体" w:eastAsia="宋体" w:hAnsi="宋体"/>
        </w:rPr>
        <w:t>RT-Thread</w:t>
      </w:r>
      <w:r>
        <w:rPr>
          <w:rFonts w:ascii="宋体" w:eastAsia="宋体" w:hAnsi="宋体" w:hint="eastAsia"/>
        </w:rPr>
        <w:t>源码中的d</w:t>
      </w:r>
      <w:r>
        <w:rPr>
          <w:rFonts w:ascii="宋体" w:eastAsia="宋体" w:hAnsi="宋体"/>
        </w:rPr>
        <w:t>rv_pulse_encoder.c</w:t>
      </w:r>
      <w:r>
        <w:rPr>
          <w:rFonts w:ascii="宋体" w:eastAsia="宋体" w:hAnsi="宋体" w:hint="eastAsia"/>
        </w:rPr>
        <w:t>到项目目录“d</w:t>
      </w:r>
      <w:r>
        <w:rPr>
          <w:rFonts w:ascii="宋体" w:eastAsia="宋体" w:hAnsi="宋体"/>
        </w:rPr>
        <w:t>rivers</w:t>
      </w:r>
      <w:r>
        <w:rPr>
          <w:rFonts w:ascii="宋体" w:eastAsia="宋体" w:hAnsi="宋体" w:hint="eastAsia"/>
        </w:rPr>
        <w:t>”下。</w:t>
      </w:r>
    </w:p>
    <w:p w14:paraId="777EB1B2" w14:textId="77777777" w:rsidR="00F56369" w:rsidRDefault="00F56369" w:rsidP="00F56369">
      <w:pPr>
        <w:widowControl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T-T</w:t>
      </w:r>
      <w:r>
        <w:rPr>
          <w:rFonts w:ascii="宋体" w:eastAsia="宋体" w:hAnsi="宋体" w:hint="eastAsia"/>
        </w:rPr>
        <w:t>hread目前版本基于芯片创建的项目在“d</w:t>
      </w:r>
      <w:r>
        <w:rPr>
          <w:rFonts w:ascii="宋体" w:eastAsia="宋体" w:hAnsi="宋体"/>
        </w:rPr>
        <w:t>rivers</w:t>
      </w:r>
      <w:r>
        <w:rPr>
          <w:rFonts w:ascii="宋体" w:eastAsia="宋体" w:hAnsi="宋体" w:hint="eastAsia"/>
        </w:rPr>
        <w:t>”目录下没有d</w:t>
      </w:r>
      <w:r>
        <w:rPr>
          <w:rFonts w:ascii="宋体" w:eastAsia="宋体" w:hAnsi="宋体"/>
        </w:rPr>
        <w:t>rv_pulse_encoder.c</w:t>
      </w:r>
      <w:r>
        <w:rPr>
          <w:rFonts w:ascii="宋体" w:eastAsia="宋体" w:hAnsi="宋体" w:hint="eastAsia"/>
        </w:rPr>
        <w:t>文件，因此无法注册脉冲码盘设置，但是我们可以在</w:t>
      </w:r>
      <w:r>
        <w:rPr>
          <w:rFonts w:ascii="宋体" w:eastAsia="宋体" w:hAnsi="宋体"/>
        </w:rPr>
        <w:t>RT-Thread</w:t>
      </w:r>
      <w:r>
        <w:rPr>
          <w:rFonts w:ascii="宋体" w:eastAsia="宋体" w:hAnsi="宋体" w:hint="eastAsia"/>
        </w:rPr>
        <w:t>安装路径中找到，如图1</w:t>
      </w:r>
      <w:r>
        <w:rPr>
          <w:rFonts w:ascii="宋体" w:eastAsia="宋体" w:hAnsi="宋体"/>
        </w:rPr>
        <w:t>2-13</w:t>
      </w:r>
      <w:r>
        <w:rPr>
          <w:rFonts w:ascii="宋体" w:eastAsia="宋体" w:hAnsi="宋体" w:hint="eastAsia"/>
        </w:rPr>
        <w:t>所示，把该目录下的d</w:t>
      </w:r>
      <w:r>
        <w:rPr>
          <w:rFonts w:ascii="宋体" w:eastAsia="宋体" w:hAnsi="宋体"/>
        </w:rPr>
        <w:t>rv_pulse_encoder.c</w:t>
      </w:r>
      <w:r>
        <w:rPr>
          <w:rFonts w:ascii="宋体" w:eastAsia="宋体" w:hAnsi="宋体" w:hint="eastAsia"/>
        </w:rPr>
        <w:t>文件复制到项目的 “d</w:t>
      </w:r>
      <w:r>
        <w:rPr>
          <w:rFonts w:ascii="宋体" w:eastAsia="宋体" w:hAnsi="宋体"/>
        </w:rPr>
        <w:t>rivers</w:t>
      </w:r>
      <w:r>
        <w:rPr>
          <w:rFonts w:ascii="宋体" w:eastAsia="宋体" w:hAnsi="宋体" w:hint="eastAsia"/>
        </w:rPr>
        <w:t>”</w:t>
      </w:r>
      <w:r w:rsidRPr="003B587D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目录下。</w:t>
      </w:r>
    </w:p>
    <w:p w14:paraId="5273E1BD" w14:textId="77777777" w:rsidR="00F56369" w:rsidRDefault="00F56369" w:rsidP="00F5636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935A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BC5DA4C" wp14:editId="10546230">
            <wp:extent cx="3721185" cy="15716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62" cy="15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7F50A" w14:textId="77777777" w:rsidR="00F56369" w:rsidRPr="00D44F57" w:rsidRDefault="00F56369" w:rsidP="00F56369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373570">
        <w:rPr>
          <w:rFonts w:ascii="宋体" w:eastAsia="宋体" w:hAnsi="宋体" w:cs="宋体" w:hint="eastAsia"/>
          <w:kern w:val="0"/>
          <w:sz w:val="18"/>
          <w:szCs w:val="18"/>
        </w:rPr>
        <w:t>图</w:t>
      </w:r>
      <w:r>
        <w:rPr>
          <w:rFonts w:ascii="宋体" w:eastAsia="宋体" w:hAnsi="宋体" w:cs="宋体" w:hint="eastAsia"/>
          <w:kern w:val="0"/>
          <w:sz w:val="18"/>
          <w:szCs w:val="18"/>
        </w:rPr>
        <w:t>1</w:t>
      </w:r>
      <w:r>
        <w:rPr>
          <w:rFonts w:ascii="宋体" w:eastAsia="宋体" w:hAnsi="宋体" w:cs="宋体"/>
          <w:kern w:val="0"/>
          <w:sz w:val="18"/>
          <w:szCs w:val="18"/>
        </w:rPr>
        <w:t>2-13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 w:rsidRPr="00373570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 w:rsidRPr="00373570">
        <w:rPr>
          <w:rFonts w:ascii="宋体" w:eastAsia="宋体" w:hAnsi="宋体" w:hint="eastAsia"/>
          <w:sz w:val="18"/>
          <w:szCs w:val="18"/>
        </w:rPr>
        <w:t>d</w:t>
      </w:r>
      <w:r w:rsidRPr="00373570">
        <w:rPr>
          <w:rFonts w:ascii="宋体" w:eastAsia="宋体" w:hAnsi="宋体"/>
          <w:sz w:val="18"/>
          <w:szCs w:val="18"/>
        </w:rPr>
        <w:t>rv_pulse_encoder.c</w:t>
      </w:r>
      <w:r w:rsidRPr="00373570">
        <w:rPr>
          <w:rFonts w:ascii="宋体" w:eastAsia="宋体" w:hAnsi="宋体" w:hint="eastAsia"/>
          <w:sz w:val="18"/>
          <w:szCs w:val="18"/>
        </w:rPr>
        <w:t>文件位置</w:t>
      </w:r>
    </w:p>
    <w:p w14:paraId="40705142" w14:textId="77777777" w:rsidR="00F56369" w:rsidRDefault="00F56369" w:rsidP="00F56369">
      <w:pPr>
        <w:widowControl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复制完后，在d</w:t>
      </w:r>
      <w:r>
        <w:rPr>
          <w:rFonts w:ascii="宋体" w:eastAsia="宋体" w:hAnsi="宋体"/>
        </w:rPr>
        <w:t>rv_pulse_encoder.c</w:t>
      </w:r>
      <w:r>
        <w:rPr>
          <w:rFonts w:ascii="宋体" w:eastAsia="宋体" w:hAnsi="宋体" w:hint="eastAsia"/>
        </w:rPr>
        <w:t>文件中增加头文件如下：</w:t>
      </w:r>
    </w:p>
    <w:p w14:paraId="2FEA158A" w14:textId="77777777" w:rsidR="00F56369" w:rsidRPr="003B587D" w:rsidRDefault="00F56369" w:rsidP="00F56369">
      <w:pPr>
        <w:shd w:val="clear" w:color="auto" w:fill="E7E6E6" w:themeFill="background2"/>
        <w:rPr>
          <w:rFonts w:ascii="Courier New" w:eastAsia="宋体" w:hAnsi="Courier New" w:cs="Courier New"/>
          <w:color w:val="808080" w:themeColor="background1" w:themeShade="80"/>
          <w:kern w:val="0"/>
          <w:sz w:val="18"/>
          <w:szCs w:val="18"/>
        </w:rPr>
      </w:pPr>
      <w:r w:rsidRPr="003B587D">
        <w:rPr>
          <w:rFonts w:ascii="Courier New" w:eastAsia="宋体" w:hAnsi="Courier New" w:cs="Courier New"/>
          <w:color w:val="808080" w:themeColor="background1" w:themeShade="80"/>
          <w:kern w:val="0"/>
          <w:sz w:val="18"/>
          <w:szCs w:val="18"/>
        </w:rPr>
        <w:t>#include "board.h"</w:t>
      </w:r>
    </w:p>
    <w:p w14:paraId="42490A54" w14:textId="77777777" w:rsidR="00F56369" w:rsidRPr="003B587D" w:rsidRDefault="00F56369" w:rsidP="00F56369">
      <w:pPr>
        <w:shd w:val="clear" w:color="auto" w:fill="E7E6E6" w:themeFill="background2"/>
        <w:rPr>
          <w:rFonts w:ascii="Courier New" w:eastAsia="宋体" w:hAnsi="Courier New" w:cs="Courier New"/>
          <w:color w:val="808080" w:themeColor="background1" w:themeShade="80"/>
          <w:kern w:val="0"/>
          <w:sz w:val="18"/>
          <w:szCs w:val="18"/>
        </w:rPr>
      </w:pPr>
      <w:r w:rsidRPr="003B587D">
        <w:rPr>
          <w:rFonts w:ascii="Courier New" w:eastAsia="宋体" w:hAnsi="Courier New" w:cs="Courier New"/>
          <w:color w:val="808080" w:themeColor="background1" w:themeShade="80"/>
          <w:kern w:val="0"/>
          <w:sz w:val="18"/>
          <w:szCs w:val="18"/>
        </w:rPr>
        <w:t>#ifdef RT_USING_PULSE_ENCODER</w:t>
      </w:r>
    </w:p>
    <w:p w14:paraId="071DFF07" w14:textId="77777777" w:rsidR="00F56369" w:rsidRPr="00E8571A" w:rsidRDefault="00F56369" w:rsidP="00F56369">
      <w:pPr>
        <w:shd w:val="clear" w:color="auto" w:fill="E7E6E6" w:themeFill="background2"/>
        <w:rPr>
          <w:rFonts w:ascii="Courier New" w:eastAsia="宋体" w:hAnsi="Courier New" w:cs="Courier New"/>
          <w:i/>
          <w:iCs/>
          <w:kern w:val="0"/>
          <w:sz w:val="18"/>
          <w:szCs w:val="18"/>
        </w:rPr>
      </w:pPr>
      <w:r w:rsidRPr="00E8571A">
        <w:rPr>
          <w:rFonts w:ascii="Courier New" w:eastAsia="宋体" w:hAnsi="Courier New" w:cs="Courier New"/>
          <w:i/>
          <w:iCs/>
          <w:kern w:val="0"/>
          <w:sz w:val="18"/>
          <w:szCs w:val="18"/>
        </w:rPr>
        <w:t>/****************************</w:t>
      </w:r>
      <w:r w:rsidRPr="00E8571A">
        <w:rPr>
          <w:rFonts w:ascii="Courier New" w:eastAsia="宋体" w:hAnsi="Courier New" w:cs="Courier New"/>
          <w:i/>
          <w:iCs/>
          <w:kern w:val="0"/>
          <w:sz w:val="18"/>
          <w:szCs w:val="18"/>
        </w:rPr>
        <w:t>增加以下包含文件</w:t>
      </w:r>
      <w:r w:rsidRPr="00E8571A">
        <w:rPr>
          <w:rFonts w:ascii="Courier New" w:eastAsia="宋体" w:hAnsi="Courier New" w:cs="Courier New"/>
          <w:i/>
          <w:iCs/>
          <w:kern w:val="0"/>
          <w:sz w:val="18"/>
          <w:szCs w:val="18"/>
        </w:rPr>
        <w:t>*******************************/</w:t>
      </w:r>
    </w:p>
    <w:p w14:paraId="24CD6019" w14:textId="77777777" w:rsidR="00F56369" w:rsidRPr="00E8571A" w:rsidRDefault="00F56369" w:rsidP="00F56369">
      <w:pPr>
        <w:shd w:val="clear" w:color="auto" w:fill="E7E6E6" w:themeFill="background2"/>
        <w:rPr>
          <w:rFonts w:ascii="Courier New" w:eastAsia="宋体" w:hAnsi="Courier New" w:cs="Courier New"/>
          <w:i/>
          <w:iCs/>
          <w:kern w:val="0"/>
          <w:sz w:val="18"/>
          <w:szCs w:val="18"/>
        </w:rPr>
      </w:pPr>
      <w:r w:rsidRPr="00E8571A">
        <w:rPr>
          <w:rFonts w:ascii="Courier New" w:eastAsia="宋体" w:hAnsi="Courier New" w:cs="Courier New"/>
          <w:i/>
          <w:iCs/>
          <w:kern w:val="0"/>
          <w:sz w:val="18"/>
          <w:szCs w:val="18"/>
        </w:rPr>
        <w:t xml:space="preserve">#include &lt;rtdevice.h&gt;  //struct rt_pulse_encoder_device </w:t>
      </w:r>
      <w:r w:rsidRPr="00E8571A">
        <w:rPr>
          <w:rFonts w:ascii="Courier New" w:eastAsia="宋体" w:hAnsi="Courier New" w:cs="Courier New"/>
          <w:i/>
          <w:iCs/>
          <w:kern w:val="0"/>
          <w:sz w:val="18"/>
          <w:szCs w:val="18"/>
        </w:rPr>
        <w:t>定义需要用到</w:t>
      </w:r>
    </w:p>
    <w:p w14:paraId="75EC6D87" w14:textId="77777777" w:rsidR="00F56369" w:rsidRPr="00E8571A" w:rsidRDefault="00F56369" w:rsidP="00F56369">
      <w:pPr>
        <w:shd w:val="clear" w:color="auto" w:fill="E7E6E6" w:themeFill="background2"/>
        <w:rPr>
          <w:rFonts w:ascii="Courier New" w:eastAsia="宋体" w:hAnsi="Courier New" w:cs="Courier New"/>
          <w:i/>
          <w:iCs/>
          <w:kern w:val="0"/>
          <w:sz w:val="18"/>
          <w:szCs w:val="18"/>
        </w:rPr>
      </w:pPr>
      <w:r w:rsidRPr="00E8571A">
        <w:rPr>
          <w:rFonts w:ascii="Courier New" w:eastAsia="宋体" w:hAnsi="Courier New" w:cs="Courier New"/>
          <w:i/>
          <w:iCs/>
          <w:kern w:val="0"/>
          <w:sz w:val="18"/>
          <w:szCs w:val="18"/>
        </w:rPr>
        <w:t>#include "pulse_encoder_config.h" //PULSE_ENCODER1_INDEX</w:t>
      </w:r>
      <w:r w:rsidRPr="00E8571A">
        <w:rPr>
          <w:rFonts w:ascii="Courier New" w:eastAsia="宋体" w:hAnsi="Courier New" w:cs="Courier New"/>
          <w:i/>
          <w:iCs/>
          <w:kern w:val="0"/>
          <w:sz w:val="18"/>
          <w:szCs w:val="18"/>
        </w:rPr>
        <w:t>定义需要用到</w:t>
      </w:r>
    </w:p>
    <w:p w14:paraId="0A32DB11" w14:textId="77777777" w:rsidR="00F56369" w:rsidRPr="00E8571A" w:rsidRDefault="00F56369" w:rsidP="00F56369">
      <w:pPr>
        <w:shd w:val="clear" w:color="auto" w:fill="E7E6E6" w:themeFill="background2"/>
        <w:rPr>
          <w:rFonts w:ascii="Courier New" w:eastAsia="宋体" w:hAnsi="Courier New" w:cs="Courier New"/>
          <w:i/>
          <w:iCs/>
          <w:kern w:val="0"/>
          <w:sz w:val="18"/>
          <w:szCs w:val="18"/>
        </w:rPr>
      </w:pPr>
      <w:r w:rsidRPr="00E8571A">
        <w:rPr>
          <w:rFonts w:ascii="Courier New" w:eastAsia="宋体" w:hAnsi="Courier New" w:cs="Courier New" w:hint="eastAsia"/>
          <w:i/>
          <w:iCs/>
          <w:kern w:val="0"/>
          <w:sz w:val="18"/>
          <w:szCs w:val="18"/>
        </w:rPr>
        <w:t>/</w:t>
      </w:r>
      <w:r w:rsidRPr="00E8571A">
        <w:rPr>
          <w:rFonts w:ascii="Courier New" w:eastAsia="宋体" w:hAnsi="Courier New" w:cs="Courier New"/>
          <w:i/>
          <w:iCs/>
          <w:kern w:val="0"/>
          <w:sz w:val="18"/>
          <w:szCs w:val="18"/>
        </w:rPr>
        <w:t>***********************************************************************/</w:t>
      </w:r>
    </w:p>
    <w:p w14:paraId="5C0ADAF0" w14:textId="77777777" w:rsidR="00F56369" w:rsidRPr="003B587D" w:rsidRDefault="00F56369" w:rsidP="00F56369">
      <w:pPr>
        <w:shd w:val="clear" w:color="auto" w:fill="E7E6E6" w:themeFill="background2"/>
        <w:rPr>
          <w:rFonts w:ascii="Courier New" w:eastAsia="宋体" w:hAnsi="Courier New" w:cs="Courier New"/>
          <w:color w:val="808080" w:themeColor="background1" w:themeShade="80"/>
          <w:kern w:val="0"/>
          <w:sz w:val="18"/>
          <w:szCs w:val="18"/>
        </w:rPr>
      </w:pPr>
      <w:r w:rsidRPr="003B587D">
        <w:rPr>
          <w:rFonts w:ascii="Courier New" w:eastAsia="宋体" w:hAnsi="Courier New" w:cs="Courier New"/>
          <w:color w:val="808080" w:themeColor="background1" w:themeShade="80"/>
          <w:kern w:val="0"/>
          <w:sz w:val="18"/>
          <w:szCs w:val="18"/>
        </w:rPr>
        <w:t>//#define DRV_DEBUG</w:t>
      </w:r>
    </w:p>
    <w:p w14:paraId="277E1922" w14:textId="77777777" w:rsidR="00F56369" w:rsidRPr="003B587D" w:rsidRDefault="00F56369" w:rsidP="00F56369">
      <w:pPr>
        <w:shd w:val="clear" w:color="auto" w:fill="E7E6E6" w:themeFill="background2"/>
        <w:rPr>
          <w:rFonts w:ascii="Courier New" w:eastAsia="宋体" w:hAnsi="Courier New" w:cs="Courier New"/>
          <w:color w:val="808080" w:themeColor="background1" w:themeShade="80"/>
          <w:kern w:val="0"/>
          <w:sz w:val="18"/>
          <w:szCs w:val="18"/>
        </w:rPr>
      </w:pPr>
      <w:r w:rsidRPr="003B587D">
        <w:rPr>
          <w:rFonts w:ascii="Courier New" w:eastAsia="宋体" w:hAnsi="Courier New" w:cs="Courier New"/>
          <w:color w:val="808080" w:themeColor="background1" w:themeShade="80"/>
          <w:kern w:val="0"/>
          <w:sz w:val="18"/>
          <w:szCs w:val="18"/>
        </w:rPr>
        <w:t>#define LOG_TAG             "drv.pulse_encoder"</w:t>
      </w:r>
    </w:p>
    <w:p w14:paraId="2B96EF11" w14:textId="77777777" w:rsidR="00F56369" w:rsidRPr="003B587D" w:rsidRDefault="00F56369" w:rsidP="00F56369">
      <w:pPr>
        <w:shd w:val="clear" w:color="auto" w:fill="E7E6E6" w:themeFill="background2"/>
        <w:rPr>
          <w:rFonts w:ascii="Courier New" w:eastAsia="宋体" w:hAnsi="Courier New" w:cs="Courier New"/>
          <w:color w:val="808080" w:themeColor="background1" w:themeShade="80"/>
          <w:kern w:val="0"/>
          <w:sz w:val="18"/>
          <w:szCs w:val="18"/>
        </w:rPr>
      </w:pPr>
      <w:r w:rsidRPr="003B587D">
        <w:rPr>
          <w:rFonts w:ascii="Courier New" w:eastAsia="宋体" w:hAnsi="Courier New" w:cs="Courier New"/>
          <w:color w:val="808080" w:themeColor="background1" w:themeShade="80"/>
          <w:kern w:val="0"/>
          <w:sz w:val="18"/>
          <w:szCs w:val="18"/>
        </w:rPr>
        <w:t>#include &lt;drv_log.h&gt;</w:t>
      </w:r>
    </w:p>
    <w:p w14:paraId="585E1E1D" w14:textId="77777777" w:rsidR="00F56369" w:rsidRDefault="00F56369" w:rsidP="00F56369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4)</w:t>
      </w:r>
      <w:r w:rsidRPr="00B85D64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用</w:t>
      </w:r>
      <w:r>
        <w:rPr>
          <w:rFonts w:ascii="宋体" w:eastAsia="宋体" w:hAnsi="宋体"/>
        </w:rPr>
        <w:t>STM32</w:t>
      </w:r>
      <w:r w:rsidRPr="00B85D64">
        <w:rPr>
          <w:rFonts w:ascii="宋体" w:eastAsia="宋体" w:hAnsi="宋体"/>
        </w:rPr>
        <w:t>CubeMX</w:t>
      </w:r>
      <w:r w:rsidRPr="00B85D64">
        <w:rPr>
          <w:rFonts w:ascii="宋体" w:eastAsia="宋体" w:hAnsi="宋体" w:hint="eastAsia"/>
        </w:rPr>
        <w:t>配置T</w:t>
      </w:r>
      <w:r w:rsidRPr="00B85D64">
        <w:rPr>
          <w:rFonts w:ascii="宋体" w:eastAsia="宋体" w:hAnsi="宋体"/>
        </w:rPr>
        <w:t>IM</w:t>
      </w:r>
      <w:r>
        <w:rPr>
          <w:rFonts w:ascii="宋体" w:eastAsia="宋体" w:hAnsi="宋体"/>
        </w:rPr>
        <w:t>4</w:t>
      </w:r>
      <w:r w:rsidRPr="00B85D64">
        <w:rPr>
          <w:rFonts w:ascii="宋体" w:eastAsia="宋体" w:hAnsi="宋体" w:hint="eastAsia"/>
        </w:rPr>
        <w:t>为编码盘模式</w:t>
      </w:r>
      <w:r>
        <w:rPr>
          <w:rFonts w:ascii="宋体" w:eastAsia="宋体" w:hAnsi="宋体" w:hint="eastAsia"/>
        </w:rPr>
        <w:t>，如图1</w:t>
      </w:r>
      <w:r>
        <w:rPr>
          <w:rFonts w:ascii="宋体" w:eastAsia="宋体" w:hAnsi="宋体"/>
        </w:rPr>
        <w:t>2-14</w:t>
      </w:r>
      <w:r>
        <w:rPr>
          <w:rFonts w:ascii="宋体" w:eastAsia="宋体" w:hAnsi="宋体" w:hint="eastAsia"/>
        </w:rPr>
        <w:t>。</w:t>
      </w:r>
    </w:p>
    <w:p w14:paraId="2DB62E8E" w14:textId="77777777" w:rsidR="00F56369" w:rsidRPr="00B745CB" w:rsidRDefault="00F56369" w:rsidP="00F5636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745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479758" wp14:editId="2585BE85">
            <wp:extent cx="4057162" cy="1733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252" cy="173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7A297" w14:textId="4124C644" w:rsidR="00F56369" w:rsidRDefault="00F56369" w:rsidP="00F56369">
      <w:pPr>
        <w:rPr>
          <w:b/>
          <w:bCs/>
        </w:rPr>
      </w:pPr>
      <w:r w:rsidRPr="00E84235">
        <w:rPr>
          <w:rFonts w:ascii="宋体" w:eastAsia="宋体" w:hAnsi="宋体" w:hint="eastAsia"/>
          <w:sz w:val="18"/>
          <w:szCs w:val="18"/>
        </w:rPr>
        <w:t>图1</w:t>
      </w:r>
      <w:r w:rsidRPr="00E84235">
        <w:rPr>
          <w:rFonts w:ascii="宋体" w:eastAsia="宋体" w:hAnsi="宋体"/>
          <w:sz w:val="18"/>
          <w:szCs w:val="18"/>
        </w:rPr>
        <w:t>2-1</w:t>
      </w:r>
      <w:r>
        <w:rPr>
          <w:rFonts w:ascii="宋体" w:eastAsia="宋体" w:hAnsi="宋体"/>
          <w:sz w:val="18"/>
          <w:szCs w:val="18"/>
        </w:rPr>
        <w:t>4</w:t>
      </w:r>
      <w:r w:rsidRPr="00E84235">
        <w:rPr>
          <w:rFonts w:ascii="宋体" w:eastAsia="宋体" w:hAnsi="宋体"/>
          <w:sz w:val="18"/>
          <w:szCs w:val="18"/>
        </w:rPr>
        <w:t xml:space="preserve"> </w:t>
      </w:r>
      <w:r w:rsidRPr="00E84235">
        <w:rPr>
          <w:rFonts w:ascii="宋体" w:eastAsia="宋体" w:hAnsi="宋体" w:hint="eastAsia"/>
          <w:sz w:val="18"/>
          <w:szCs w:val="18"/>
        </w:rPr>
        <w:t>配置T</w:t>
      </w:r>
      <w:r w:rsidRPr="00E84235">
        <w:rPr>
          <w:rFonts w:ascii="宋体" w:eastAsia="宋体" w:hAnsi="宋体"/>
          <w:sz w:val="18"/>
          <w:szCs w:val="18"/>
        </w:rPr>
        <w:t>IM2</w:t>
      </w:r>
      <w:r w:rsidRPr="00E84235">
        <w:rPr>
          <w:rFonts w:ascii="宋体" w:eastAsia="宋体" w:hAnsi="宋体" w:hint="eastAsia"/>
          <w:sz w:val="18"/>
          <w:szCs w:val="18"/>
        </w:rPr>
        <w:t>为编码盘模式</w:t>
      </w:r>
    </w:p>
    <w:p w14:paraId="02E563F0" w14:textId="25BCE62C" w:rsidR="009720C9" w:rsidRPr="009720C9" w:rsidRDefault="009720C9" w:rsidP="009720C9">
      <w:pPr>
        <w:rPr>
          <w:b/>
          <w:bCs/>
        </w:rPr>
      </w:pPr>
      <w:r w:rsidRPr="009720C9">
        <w:rPr>
          <w:rFonts w:hint="eastAsia"/>
          <w:b/>
          <w:bCs/>
        </w:rPr>
        <w:t>4、代码编写</w:t>
      </w:r>
    </w:p>
    <w:p w14:paraId="33E66DF6" w14:textId="50057F23" w:rsidR="009720C9" w:rsidRDefault="009720C9" w:rsidP="009720C9">
      <w:r>
        <w:rPr>
          <w:rFonts w:hint="eastAsia"/>
        </w:rPr>
        <w:t>复制“</w:t>
      </w:r>
      <w:r w:rsidRPr="00697DFC">
        <w:rPr>
          <w:rFonts w:hint="eastAsia"/>
        </w:rPr>
        <w:t>操作指导</w:t>
      </w:r>
      <w:r w:rsidRPr="00697DFC">
        <w:t>\</w:t>
      </w:r>
      <w:r w:rsidR="00327286">
        <w:t>1</w:t>
      </w:r>
      <w:r w:rsidR="00593E89">
        <w:t>2</w:t>
      </w:r>
      <w:r w:rsidRPr="00697DFC">
        <w:t>-</w:t>
      </w:r>
      <w:r w:rsidR="00F56369">
        <w:t>4</w:t>
      </w:r>
      <w:r>
        <w:rPr>
          <w:rFonts w:hint="eastAsia"/>
        </w:rPr>
        <w:t>”目录下的</w:t>
      </w:r>
      <w:r w:rsidR="00593E89">
        <w:rPr>
          <w:rFonts w:hint="eastAsia"/>
        </w:rPr>
        <w:t>s</w:t>
      </w:r>
      <w:r w:rsidR="00593E89">
        <w:t>peed</w:t>
      </w:r>
      <w:r w:rsidR="00366B33">
        <w:t>.c</w:t>
      </w:r>
      <w:r>
        <w:rPr>
          <w:rFonts w:hint="eastAsia"/>
        </w:rPr>
        <w:t>文件到项目中的a</w:t>
      </w:r>
      <w:r>
        <w:t>pplications</w:t>
      </w:r>
      <w:r>
        <w:rPr>
          <w:rFonts w:hint="eastAsia"/>
        </w:rPr>
        <w:t>目录下，结果如下：</w:t>
      </w:r>
    </w:p>
    <w:p w14:paraId="2A15523B" w14:textId="77777777" w:rsidR="009720C9" w:rsidRPr="00AD4328" w:rsidRDefault="009720C9" w:rsidP="009720C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D432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BFD28A" wp14:editId="3FFCAA1C">
            <wp:extent cx="2406328" cy="19638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934" cy="196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06F70" w14:textId="77777777" w:rsidR="009720C9" w:rsidRPr="005264F6" w:rsidRDefault="009720C9" w:rsidP="009720C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3C7DE722" w14:textId="0657D6F1" w:rsidR="009720C9" w:rsidRPr="004B177A" w:rsidRDefault="009720C9" w:rsidP="009720C9">
      <w:pPr>
        <w:rPr>
          <w:b/>
          <w:bCs/>
        </w:rPr>
      </w:pPr>
      <w:r w:rsidRPr="004B177A">
        <w:rPr>
          <w:rFonts w:hint="eastAsia"/>
          <w:b/>
          <w:bCs/>
        </w:rPr>
        <w:t>5、编译下载</w:t>
      </w:r>
    </w:p>
    <w:p w14:paraId="4518DC24" w14:textId="72DD953E" w:rsidR="009720C9" w:rsidRDefault="009720C9" w:rsidP="009720C9">
      <w:r>
        <w:rPr>
          <w:rFonts w:hint="eastAsia"/>
        </w:rPr>
        <w:lastRenderedPageBreak/>
        <w:t>1）、编译，点击下图构建按钮进行编译</w:t>
      </w:r>
    </w:p>
    <w:p w14:paraId="65C23448" w14:textId="77777777" w:rsidR="009720C9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9E6BFF" wp14:editId="4CA1BCF9">
            <wp:extent cx="5274310" cy="768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C9AE0" w14:textId="39B3667B" w:rsidR="009720C9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2）、编译完成后，如下所示：</w:t>
      </w:r>
    </w:p>
    <w:p w14:paraId="09AE72B9" w14:textId="77777777" w:rsidR="009720C9" w:rsidRPr="00CF2878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8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DB8428" wp14:editId="4769DB5B">
            <wp:extent cx="5274310" cy="18827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D38A" w14:textId="77777777" w:rsidR="009720C9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870EAD" w14:textId="326F595F" w:rsidR="009720C9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3）、下载，点击如下图中的下载按钮进行程序下载</w:t>
      </w:r>
    </w:p>
    <w:p w14:paraId="5A4AEFDE" w14:textId="77777777" w:rsidR="009720C9" w:rsidRPr="00FC768F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111065" wp14:editId="00AEC079">
            <wp:extent cx="5274310" cy="755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0FC81" w14:textId="77777777" w:rsidR="009720C9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下载完成结果如下：</w:t>
      </w:r>
    </w:p>
    <w:p w14:paraId="5D43A712" w14:textId="77777777" w:rsidR="009720C9" w:rsidRPr="00CF2878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8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1A83E6" wp14:editId="5342F342">
            <wp:extent cx="5274310" cy="11474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3EF3" w14:textId="77777777" w:rsidR="009720C9" w:rsidRPr="00FC768F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14A8DA" w14:textId="1E2A9A7F" w:rsidR="009720C9" w:rsidRDefault="004B177A" w:rsidP="009720C9">
      <w:pPr>
        <w:autoSpaceDE w:val="0"/>
        <w:autoSpaceDN w:val="0"/>
        <w:adjustRightInd w:val="0"/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6</w:t>
      </w:r>
      <w:r w:rsidR="009720C9">
        <w:rPr>
          <w:rFonts w:ascii="宋体" w:eastAsia="宋体" w:hAnsi="宋体" w:hint="eastAsia"/>
          <w:b/>
          <w:bCs/>
        </w:rPr>
        <w:t>、程序测试</w:t>
      </w:r>
    </w:p>
    <w:p w14:paraId="6DDC37C9" w14:textId="77777777" w:rsidR="00F56369" w:rsidRDefault="00F56369" w:rsidP="00F5636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23F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72FC8F" wp14:editId="064FF7E8">
            <wp:extent cx="2249885" cy="23317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09"/>
                    <a:stretch/>
                  </pic:blipFill>
                  <pic:spPr bwMode="auto">
                    <a:xfrm>
                      <a:off x="0" y="0"/>
                      <a:ext cx="2253209" cy="233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51CEC" w14:textId="77777777" w:rsidR="00F56369" w:rsidRPr="00523BC9" w:rsidRDefault="00F56369" w:rsidP="00F56369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523BC9">
        <w:rPr>
          <w:rFonts w:ascii="宋体" w:eastAsia="宋体" w:hAnsi="宋体" w:cs="宋体" w:hint="eastAsia"/>
          <w:kern w:val="0"/>
          <w:sz w:val="18"/>
          <w:szCs w:val="18"/>
        </w:rPr>
        <w:t>图1</w:t>
      </w:r>
      <w:r w:rsidRPr="00523BC9">
        <w:rPr>
          <w:rFonts w:ascii="宋体" w:eastAsia="宋体" w:hAnsi="宋体" w:cs="宋体"/>
          <w:kern w:val="0"/>
          <w:sz w:val="18"/>
          <w:szCs w:val="18"/>
        </w:rPr>
        <w:t>2-1</w:t>
      </w:r>
      <w:r>
        <w:rPr>
          <w:rFonts w:ascii="宋体" w:eastAsia="宋体" w:hAnsi="宋体" w:cs="宋体"/>
          <w:kern w:val="0"/>
          <w:sz w:val="18"/>
          <w:szCs w:val="18"/>
        </w:rPr>
        <w:t>5</w:t>
      </w:r>
      <w:r w:rsidRPr="00523BC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23BC9">
        <w:rPr>
          <w:rFonts w:ascii="宋体" w:eastAsia="宋体" w:hAnsi="宋体" w:cs="宋体" w:hint="eastAsia"/>
          <w:kern w:val="0"/>
          <w:sz w:val="18"/>
          <w:szCs w:val="18"/>
        </w:rPr>
        <w:t>脉冲码盘测试结果</w:t>
      </w:r>
    </w:p>
    <w:p w14:paraId="404349CC" w14:textId="77777777" w:rsidR="00F56369" w:rsidRDefault="00F56369" w:rsidP="00F56369">
      <w:pPr>
        <w:widowControl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测试结果如图1</w:t>
      </w:r>
      <w:r>
        <w:rPr>
          <w:rFonts w:ascii="宋体" w:eastAsia="宋体" w:hAnsi="宋体"/>
        </w:rPr>
        <w:t>2-15</w:t>
      </w:r>
      <w:r>
        <w:rPr>
          <w:rFonts w:ascii="宋体" w:eastAsia="宋体" w:hAnsi="宋体" w:hint="eastAsia"/>
        </w:rPr>
        <w:t>所示。</w:t>
      </w:r>
    </w:p>
    <w:p w14:paraId="20797B70" w14:textId="77777777" w:rsidR="00BB1C1A" w:rsidRPr="00F56369" w:rsidRDefault="00BB1C1A" w:rsidP="00F56369">
      <w:pPr>
        <w:widowControl/>
        <w:ind w:firstLineChars="200" w:firstLine="420"/>
        <w:rPr>
          <w:rFonts w:ascii="宋体" w:eastAsia="宋体" w:hAnsi="宋体" w:cs="宋体"/>
          <w:kern w:val="0"/>
          <w:szCs w:val="21"/>
        </w:rPr>
      </w:pPr>
    </w:p>
    <w:sectPr w:rsidR="00BB1C1A" w:rsidRPr="00F56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06A5D" w14:textId="77777777" w:rsidR="00C703D9" w:rsidRDefault="00C703D9" w:rsidP="000059A9">
      <w:r>
        <w:separator/>
      </w:r>
    </w:p>
  </w:endnote>
  <w:endnote w:type="continuationSeparator" w:id="0">
    <w:p w14:paraId="2E3F300B" w14:textId="77777777" w:rsidR="00C703D9" w:rsidRDefault="00C703D9" w:rsidP="00005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AE763" w14:textId="77777777" w:rsidR="00C703D9" w:rsidRDefault="00C703D9" w:rsidP="000059A9">
      <w:r>
        <w:separator/>
      </w:r>
    </w:p>
  </w:footnote>
  <w:footnote w:type="continuationSeparator" w:id="0">
    <w:p w14:paraId="144D52BC" w14:textId="77777777" w:rsidR="00C703D9" w:rsidRDefault="00C703D9" w:rsidP="000059A9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 ">
    <w15:presenceInfo w15:providerId="Windows Live" w15:userId="716347fcc19cde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E89"/>
    <w:rsid w:val="000059A9"/>
    <w:rsid w:val="00017C61"/>
    <w:rsid w:val="00026E9B"/>
    <w:rsid w:val="00043CAE"/>
    <w:rsid w:val="00051E89"/>
    <w:rsid w:val="00054A70"/>
    <w:rsid w:val="000A1BBE"/>
    <w:rsid w:val="000B1A85"/>
    <w:rsid w:val="000C393D"/>
    <w:rsid w:val="000E2E4E"/>
    <w:rsid w:val="0010298F"/>
    <w:rsid w:val="001F7B87"/>
    <w:rsid w:val="00245D95"/>
    <w:rsid w:val="002463E0"/>
    <w:rsid w:val="002467B5"/>
    <w:rsid w:val="002A7D8E"/>
    <w:rsid w:val="002C0F9A"/>
    <w:rsid w:val="002F7300"/>
    <w:rsid w:val="00304C5C"/>
    <w:rsid w:val="003105E8"/>
    <w:rsid w:val="003148D5"/>
    <w:rsid w:val="00327286"/>
    <w:rsid w:val="0033399B"/>
    <w:rsid w:val="00351369"/>
    <w:rsid w:val="00355545"/>
    <w:rsid w:val="00364B49"/>
    <w:rsid w:val="00366B33"/>
    <w:rsid w:val="0038731D"/>
    <w:rsid w:val="00403AFC"/>
    <w:rsid w:val="00406605"/>
    <w:rsid w:val="00411CFF"/>
    <w:rsid w:val="0045274D"/>
    <w:rsid w:val="004561DA"/>
    <w:rsid w:val="0049137C"/>
    <w:rsid w:val="0049387F"/>
    <w:rsid w:val="004A17E9"/>
    <w:rsid w:val="004B177A"/>
    <w:rsid w:val="004D3DF4"/>
    <w:rsid w:val="005057E3"/>
    <w:rsid w:val="0058769D"/>
    <w:rsid w:val="00593E89"/>
    <w:rsid w:val="005C1C18"/>
    <w:rsid w:val="005C5B51"/>
    <w:rsid w:val="005E712F"/>
    <w:rsid w:val="00605639"/>
    <w:rsid w:val="00611743"/>
    <w:rsid w:val="006172E9"/>
    <w:rsid w:val="00652773"/>
    <w:rsid w:val="00656B43"/>
    <w:rsid w:val="00685BD1"/>
    <w:rsid w:val="006A0A75"/>
    <w:rsid w:val="006A495E"/>
    <w:rsid w:val="006C4623"/>
    <w:rsid w:val="00732246"/>
    <w:rsid w:val="007328FE"/>
    <w:rsid w:val="00741247"/>
    <w:rsid w:val="00741BFC"/>
    <w:rsid w:val="0076230A"/>
    <w:rsid w:val="0076359C"/>
    <w:rsid w:val="007664B2"/>
    <w:rsid w:val="0079689A"/>
    <w:rsid w:val="007E2A35"/>
    <w:rsid w:val="00813DB4"/>
    <w:rsid w:val="00823A82"/>
    <w:rsid w:val="00833CB4"/>
    <w:rsid w:val="00842E35"/>
    <w:rsid w:val="00871C6C"/>
    <w:rsid w:val="00893015"/>
    <w:rsid w:val="008C6BC9"/>
    <w:rsid w:val="008D3ADD"/>
    <w:rsid w:val="008E0605"/>
    <w:rsid w:val="008F48AF"/>
    <w:rsid w:val="00901956"/>
    <w:rsid w:val="009304EB"/>
    <w:rsid w:val="00970FAA"/>
    <w:rsid w:val="009720C9"/>
    <w:rsid w:val="00977F8D"/>
    <w:rsid w:val="009D6E6F"/>
    <w:rsid w:val="009E4A99"/>
    <w:rsid w:val="009F32A3"/>
    <w:rsid w:val="009F5C0F"/>
    <w:rsid w:val="00A64C8B"/>
    <w:rsid w:val="00A7324D"/>
    <w:rsid w:val="00A733F3"/>
    <w:rsid w:val="00A87EF8"/>
    <w:rsid w:val="00AD169B"/>
    <w:rsid w:val="00B1065B"/>
    <w:rsid w:val="00B279F2"/>
    <w:rsid w:val="00B5381D"/>
    <w:rsid w:val="00B567DD"/>
    <w:rsid w:val="00B648B9"/>
    <w:rsid w:val="00B811C6"/>
    <w:rsid w:val="00BA60CA"/>
    <w:rsid w:val="00BB1433"/>
    <w:rsid w:val="00BB1C1A"/>
    <w:rsid w:val="00BC5A45"/>
    <w:rsid w:val="00BD4F5E"/>
    <w:rsid w:val="00BE2E89"/>
    <w:rsid w:val="00BE6028"/>
    <w:rsid w:val="00C14F63"/>
    <w:rsid w:val="00C4243B"/>
    <w:rsid w:val="00C45549"/>
    <w:rsid w:val="00C47311"/>
    <w:rsid w:val="00C51E7F"/>
    <w:rsid w:val="00C703D9"/>
    <w:rsid w:val="00C754E2"/>
    <w:rsid w:val="00CA174C"/>
    <w:rsid w:val="00CA4A6C"/>
    <w:rsid w:val="00CB016D"/>
    <w:rsid w:val="00CB71EB"/>
    <w:rsid w:val="00CD63C1"/>
    <w:rsid w:val="00D01147"/>
    <w:rsid w:val="00D10E28"/>
    <w:rsid w:val="00D12D03"/>
    <w:rsid w:val="00D347E0"/>
    <w:rsid w:val="00D454CC"/>
    <w:rsid w:val="00D4694D"/>
    <w:rsid w:val="00D63907"/>
    <w:rsid w:val="00D64FBE"/>
    <w:rsid w:val="00DB383E"/>
    <w:rsid w:val="00DC6F69"/>
    <w:rsid w:val="00E24D39"/>
    <w:rsid w:val="00E30263"/>
    <w:rsid w:val="00E34BB1"/>
    <w:rsid w:val="00E36C31"/>
    <w:rsid w:val="00EB23DA"/>
    <w:rsid w:val="00EF274A"/>
    <w:rsid w:val="00F56369"/>
    <w:rsid w:val="00FB13B3"/>
    <w:rsid w:val="00FC08BC"/>
    <w:rsid w:val="00FF1F65"/>
    <w:rsid w:val="00F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710D6"/>
  <w15:chartTrackingRefBased/>
  <w15:docId w15:val="{EAE23C26-1E11-43C6-A971-5B3535DC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9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9A9"/>
    <w:rPr>
      <w:sz w:val="18"/>
      <w:szCs w:val="18"/>
    </w:rPr>
  </w:style>
  <w:style w:type="paragraph" w:styleId="a7">
    <w:name w:val="Revision"/>
    <w:hidden/>
    <w:uiPriority w:val="99"/>
    <w:semiHidden/>
    <w:rsid w:val="00005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rt-thread.org/document/site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hyperlink" Target="https://www.rt-thread.org/document/site/" TargetMode="External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21</cp:revision>
  <dcterms:created xsi:type="dcterms:W3CDTF">2022-07-25T13:06:00Z</dcterms:created>
  <dcterms:modified xsi:type="dcterms:W3CDTF">2022-08-07T08:17:00Z</dcterms:modified>
</cp:coreProperties>
</file>