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E41" w14:textId="77777777" w:rsidR="00017C61" w:rsidRDefault="00017C61" w:rsidP="00017C61">
      <w:pPr>
        <w:ind w:firstLineChars="200" w:firstLine="42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任务</w:t>
      </w:r>
      <w:r>
        <w:rPr>
          <w:rFonts w:ascii="宋体" w:eastAsia="宋体" w:hAnsi="宋体"/>
          <w:b/>
          <w:bCs/>
        </w:rPr>
        <w:t>12</w:t>
      </w:r>
      <w:r w:rsidRPr="003E74EA">
        <w:rPr>
          <w:rFonts w:ascii="宋体" w:eastAsia="宋体" w:hAnsi="宋体"/>
          <w:b/>
          <w:bCs/>
        </w:rPr>
        <w:t xml:space="preserve">-1 </w:t>
      </w:r>
      <w:r w:rsidRPr="003E74EA">
        <w:rPr>
          <w:rFonts w:ascii="宋体" w:eastAsia="宋体" w:hAnsi="宋体" w:hint="eastAsia"/>
          <w:b/>
          <w:bCs/>
        </w:rPr>
        <w:t>车轮转动方向测量</w:t>
      </w:r>
    </w:p>
    <w:p w14:paraId="6BDE0EEB" w14:textId="77777777" w:rsidR="00017C61" w:rsidRDefault="00017C61" w:rsidP="00017C61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项目描述：本项目的任务是检测小车车轮的转动方向，并把检测结果通过控制台输出，输出信息为正转、反转或停止。</w:t>
      </w:r>
    </w:p>
    <w:p w14:paraId="3EE964A3" w14:textId="1B11D817" w:rsidR="000059A9" w:rsidRDefault="00B5381D">
      <w:pPr>
        <w:rPr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1、</w:t>
      </w:r>
      <w:r w:rsidR="000059A9" w:rsidRPr="00510C04">
        <w:rPr>
          <w:rFonts w:ascii="宋体" w:eastAsia="宋体" w:hAnsi="宋体" w:cs="宋体" w:hint="eastAsia"/>
          <w:b/>
          <w:bCs/>
          <w:kern w:val="0"/>
          <w:szCs w:val="21"/>
        </w:rPr>
        <w:t>硬件设计</w:t>
      </w:r>
    </w:p>
    <w:p w14:paraId="7B2AE99C" w14:textId="77777777" w:rsidR="00017C61" w:rsidRDefault="00017C61" w:rsidP="00017C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</w:rPr>
        <w:t>如图1</w:t>
      </w:r>
      <w:r>
        <w:rPr>
          <w:rFonts w:ascii="宋体" w:eastAsia="宋体" w:hAnsi="宋体"/>
        </w:rPr>
        <w:t>2-8</w:t>
      </w:r>
      <w:r>
        <w:rPr>
          <w:rFonts w:ascii="宋体" w:eastAsia="宋体" w:hAnsi="宋体" w:hint="eastAsia"/>
        </w:rPr>
        <w:t>所示，小车左车轮编码器的A相输出接到P</w:t>
      </w:r>
      <w:r>
        <w:rPr>
          <w:rFonts w:ascii="宋体" w:eastAsia="宋体" w:hAnsi="宋体"/>
        </w:rPr>
        <w:t>D12</w:t>
      </w:r>
      <w:r>
        <w:rPr>
          <w:rFonts w:ascii="宋体" w:eastAsia="宋体" w:hAnsi="宋体" w:hint="eastAsia"/>
        </w:rPr>
        <w:t>引脚，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相输出接到P</w:t>
      </w:r>
      <w:r>
        <w:rPr>
          <w:rFonts w:ascii="宋体" w:eastAsia="宋体" w:hAnsi="宋体"/>
        </w:rPr>
        <w:t>D13</w:t>
      </w:r>
      <w:r>
        <w:rPr>
          <w:rFonts w:ascii="宋体" w:eastAsia="宋体" w:hAnsi="宋体" w:hint="eastAsia"/>
        </w:rPr>
        <w:t>引脚。</w:t>
      </w:r>
      <w:r w:rsidRPr="00D5324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6F69893" wp14:editId="0D480F94">
            <wp:extent cx="2462213" cy="7859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870" cy="7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0341" w14:textId="77777777" w:rsidR="00017C61" w:rsidRPr="009222D8" w:rsidRDefault="00017C61" w:rsidP="00017C61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A21D8B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A21D8B">
        <w:rPr>
          <w:rFonts w:ascii="宋体" w:eastAsia="宋体" w:hAnsi="宋体" w:cs="宋体"/>
          <w:kern w:val="0"/>
          <w:sz w:val="18"/>
          <w:szCs w:val="18"/>
        </w:rPr>
        <w:t>2-8</w:t>
      </w:r>
      <w:r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</w:rPr>
        <w:t>电路连接</w:t>
      </w:r>
    </w:p>
    <w:p w14:paraId="7B75F332" w14:textId="2988AB93" w:rsidR="000059A9" w:rsidRPr="00327286" w:rsidRDefault="000059A9" w:rsidP="00327286">
      <w:pPr>
        <w:ind w:firstLineChars="200" w:firstLine="420"/>
        <w:rPr>
          <w:ins w:id="0" w:author=" " w:date="2022-07-25T21:07:00Z"/>
          <w:szCs w:val="21"/>
        </w:rPr>
      </w:pPr>
    </w:p>
    <w:p w14:paraId="2D87E553" w14:textId="583A9972" w:rsidR="000059A9" w:rsidRDefault="00B5381D">
      <w:pPr>
        <w:rPr>
          <w:ins w:id="1" w:author=" " w:date="2022-07-25T21:07:00Z"/>
          <w:rFonts w:ascii="宋体" w:eastAsia="宋体" w:hAnsi="宋体" w:cs="宋体"/>
          <w:b/>
          <w:bCs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kern w:val="0"/>
          <w:szCs w:val="21"/>
        </w:rPr>
        <w:t>2、</w:t>
      </w:r>
      <w:ins w:id="2" w:author=" " w:date="2022-07-25T21:07:00Z">
        <w:r w:rsidR="000059A9">
          <w:rPr>
            <w:rFonts w:ascii="宋体" w:eastAsia="宋体" w:hAnsi="宋体" w:cs="宋体" w:hint="eastAsia"/>
            <w:b/>
            <w:bCs/>
            <w:kern w:val="0"/>
            <w:szCs w:val="21"/>
          </w:rPr>
          <w:t>工程建立</w:t>
        </w:r>
      </w:ins>
    </w:p>
    <w:p w14:paraId="5F7537C2" w14:textId="150B2C1C" w:rsidR="00B5381D" w:rsidRPr="005264F6" w:rsidRDefault="00B5381D" w:rsidP="00B538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1）、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在</w:t>
      </w:r>
      <w:r w:rsidRPr="00E12895">
        <w:t>RT-Thread Studio</w:t>
      </w:r>
      <w:r w:rsidRPr="00E12895">
        <w:rPr>
          <w:rFonts w:hint="eastAsia"/>
        </w:rPr>
        <w:t>中，找到“文件</w:t>
      </w:r>
      <w:r w:rsidRPr="00E12895">
        <w:t>-&gt;</w:t>
      </w:r>
      <w:r w:rsidRPr="00E12895">
        <w:rPr>
          <w:rFonts w:hint="eastAsia"/>
        </w:rPr>
        <w:t>新建</w:t>
      </w:r>
      <w:r w:rsidRPr="00E12895">
        <w:t>-&gt;RT-Thread</w:t>
      </w:r>
      <w:r w:rsidRPr="00E12895">
        <w:rPr>
          <w:rFonts w:hint="eastAsia"/>
        </w:rPr>
        <w:t>项目”，单击“</w:t>
      </w:r>
      <w:r w:rsidRPr="00E12895">
        <w:t>RT-Thread</w:t>
      </w:r>
      <w:r w:rsidRPr="00E12895">
        <w:rPr>
          <w:rFonts w:hint="eastAsia"/>
        </w:rPr>
        <w:t>项目”</w:t>
      </w:r>
      <w:r>
        <w:rPr>
          <w:rFonts w:hint="eastAsia"/>
        </w:rPr>
        <w:t>：</w:t>
      </w:r>
    </w:p>
    <w:p w14:paraId="2EE8F4F4" w14:textId="77777777" w:rsidR="00B5381D" w:rsidRPr="005264F6" w:rsidRDefault="00B5381D" w:rsidP="00B5381D"/>
    <w:p w14:paraId="3A0A0890" w14:textId="77777777" w:rsidR="00B5381D" w:rsidRDefault="00B5381D" w:rsidP="00B5381D">
      <w:pPr>
        <w:jc w:val="center"/>
      </w:pPr>
      <w:r w:rsidRPr="00E12895">
        <w:rPr>
          <w:noProof/>
        </w:rPr>
        <w:drawing>
          <wp:inline distT="0" distB="0" distL="0" distR="0" wp14:anchorId="0283DBFD" wp14:editId="179B27F8">
            <wp:extent cx="3296331" cy="3100754"/>
            <wp:effectExtent l="0" t="0" r="0" b="0"/>
            <wp:docPr id="4" name="内容占位符 3">
              <a:extLst xmlns:a="http://schemas.openxmlformats.org/drawingml/2006/main">
                <a:ext uri="{FF2B5EF4-FFF2-40B4-BE49-F238E27FC236}">
                  <a16:creationId xmlns:a16="http://schemas.microsoft.com/office/drawing/2014/main" id="{9FFE235D-547C-311B-61D1-F030AB302DF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内容占位符 3">
                      <a:extLst>
                        <a:ext uri="{FF2B5EF4-FFF2-40B4-BE49-F238E27FC236}">
                          <a16:creationId xmlns:a16="http://schemas.microsoft.com/office/drawing/2014/main" id="{9FFE235D-547C-311B-61D1-F030AB302DF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r="68337" b="47050"/>
                    <a:stretch/>
                  </pic:blipFill>
                  <pic:spPr bwMode="auto">
                    <a:xfrm>
                      <a:off x="0" y="0"/>
                      <a:ext cx="3302915" cy="3106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F74093" w14:textId="7A6A5522" w:rsidR="00B5381D" w:rsidRDefault="00B5381D" w:rsidP="00B5381D">
      <w:r>
        <w:rPr>
          <w:rFonts w:hint="eastAsia"/>
        </w:rPr>
        <w:t>2）、</w:t>
      </w:r>
      <w:r w:rsidRPr="00E12895">
        <w:rPr>
          <w:rFonts w:hint="eastAsia"/>
        </w:rPr>
        <w:t>如</w:t>
      </w:r>
      <w:r>
        <w:rPr>
          <w:rFonts w:hint="eastAsia"/>
        </w:rPr>
        <w:t>下</w:t>
      </w:r>
      <w:r w:rsidRPr="00E12895">
        <w:rPr>
          <w:rFonts w:hint="eastAsia"/>
        </w:rPr>
        <w:t>图</w:t>
      </w:r>
      <w:r>
        <w:rPr>
          <w:rFonts w:hint="eastAsia"/>
        </w:rPr>
        <w:t>，</w:t>
      </w:r>
      <w:r w:rsidRPr="00E12895">
        <w:rPr>
          <w:rFonts w:hint="eastAsia"/>
        </w:rPr>
        <w:t>设置项目名称</w:t>
      </w:r>
      <w:r>
        <w:rPr>
          <w:rFonts w:ascii="宋体" w:eastAsia="宋体" w:hAnsi="宋体" w:hint="eastAsia"/>
        </w:rPr>
        <w:t>为“</w:t>
      </w:r>
      <w:r w:rsidR="00017C61">
        <w:rPr>
          <w:rFonts w:ascii="宋体" w:eastAsia="宋体" w:hAnsi="宋体" w:hint="eastAsia"/>
        </w:rPr>
        <w:t>c</w:t>
      </w:r>
      <w:r w:rsidR="00017C61">
        <w:rPr>
          <w:rFonts w:ascii="宋体" w:eastAsia="宋体" w:hAnsi="宋体"/>
        </w:rPr>
        <w:t>ar_speed</w:t>
      </w:r>
      <w:r>
        <w:rPr>
          <w:rFonts w:ascii="宋体" w:eastAsia="宋体" w:hAnsi="宋体" w:hint="eastAsia"/>
        </w:rPr>
        <w:t>”</w:t>
      </w:r>
      <w:r w:rsidRPr="00E12895">
        <w:t>、项目保存位置、选择项目所用芯片的厂商和型号等信息，单击“完成”</w:t>
      </w:r>
      <w:r>
        <w:rPr>
          <w:rFonts w:hint="eastAsia"/>
        </w:rPr>
        <w:t>。</w:t>
      </w:r>
    </w:p>
    <w:p w14:paraId="1DC232AF" w14:textId="4C7BDCD6" w:rsidR="00471440" w:rsidRPr="00471440" w:rsidRDefault="00471440" w:rsidP="004714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144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BC52D2" wp14:editId="000E8C83">
            <wp:extent cx="2640057" cy="32684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58" cy="32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0D17" w14:textId="7EF7FB0C" w:rsidR="00B5381D" w:rsidRPr="00042654" w:rsidRDefault="00B5381D" w:rsidP="00B5381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02E563F0" w14:textId="77777777" w:rsidR="009720C9" w:rsidRPr="009720C9" w:rsidRDefault="009720C9" w:rsidP="009720C9">
      <w:pPr>
        <w:rPr>
          <w:b/>
          <w:bCs/>
        </w:rPr>
      </w:pPr>
      <w:r w:rsidRPr="009720C9">
        <w:rPr>
          <w:rFonts w:hint="eastAsia"/>
          <w:b/>
          <w:bCs/>
        </w:rPr>
        <w:t>4、代码编写</w:t>
      </w:r>
    </w:p>
    <w:p w14:paraId="33E66DF6" w14:textId="7ED74E2A" w:rsidR="009720C9" w:rsidRDefault="009720C9" w:rsidP="009720C9">
      <w:r>
        <w:rPr>
          <w:rFonts w:hint="eastAsia"/>
        </w:rPr>
        <w:t>复制“</w:t>
      </w:r>
      <w:r w:rsidRPr="00697DFC">
        <w:rPr>
          <w:rFonts w:hint="eastAsia"/>
        </w:rPr>
        <w:t>操作指导</w:t>
      </w:r>
      <w:r w:rsidRPr="00697DFC">
        <w:t>\</w:t>
      </w:r>
      <w:r w:rsidR="00327286">
        <w:t>1</w:t>
      </w:r>
      <w:r w:rsidR="00593E89">
        <w:t>2</w:t>
      </w:r>
      <w:r w:rsidRPr="00697DFC">
        <w:t>-</w:t>
      </w:r>
      <w:r>
        <w:t>1</w:t>
      </w:r>
      <w:r>
        <w:rPr>
          <w:rFonts w:hint="eastAsia"/>
        </w:rPr>
        <w:t>”目录下的</w:t>
      </w:r>
      <w:r w:rsidR="00593E89">
        <w:rPr>
          <w:rFonts w:hint="eastAsia"/>
        </w:rPr>
        <w:t>s</w:t>
      </w:r>
      <w:r w:rsidR="00593E89">
        <w:t>peed</w:t>
      </w:r>
      <w:r w:rsidR="00366B33">
        <w:t>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0F006F70" w14:textId="1AA6EAE7" w:rsidR="009720C9" w:rsidRDefault="00471440" w:rsidP="004714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14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058518" wp14:editId="528CD545">
            <wp:extent cx="1786211" cy="16546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587" cy="165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53B2" w14:textId="03D7EB96" w:rsidR="00471440" w:rsidRDefault="00471440" w:rsidP="0047144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同时修改m</w:t>
      </w:r>
      <w:r>
        <w:rPr>
          <w:rFonts w:ascii="宋体" w:eastAsia="宋体" w:hAnsi="宋体" w:cs="宋体"/>
          <w:kern w:val="0"/>
          <w:sz w:val="24"/>
          <w:szCs w:val="24"/>
        </w:rPr>
        <w:t>ain.c</w:t>
      </w:r>
      <w:r>
        <w:rPr>
          <w:rFonts w:ascii="宋体" w:eastAsia="宋体" w:hAnsi="宋体" w:cs="宋体" w:hint="eastAsia"/>
          <w:kern w:val="0"/>
          <w:sz w:val="24"/>
          <w:szCs w:val="24"/>
        </w:rPr>
        <w:t>代码如下：</w:t>
      </w:r>
    </w:p>
    <w:p w14:paraId="40554525" w14:textId="4DB16D6D" w:rsidR="008B0AAA" w:rsidRPr="008B0AAA" w:rsidRDefault="008B0AAA" w:rsidP="008B0AA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B0A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15CC8E" wp14:editId="4B2A85BC">
            <wp:extent cx="2219326" cy="13334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576" cy="133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882D" w14:textId="77777777" w:rsidR="00471440" w:rsidRPr="005264F6" w:rsidRDefault="00471440" w:rsidP="00471440">
      <w:pPr>
        <w:widowControl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C7DE722" w14:textId="0657D6F1" w:rsidR="009720C9" w:rsidRPr="004B177A" w:rsidRDefault="009720C9" w:rsidP="009720C9">
      <w:pPr>
        <w:rPr>
          <w:b/>
          <w:bCs/>
        </w:rPr>
      </w:pPr>
      <w:r w:rsidRPr="004B177A">
        <w:rPr>
          <w:rFonts w:hint="eastAsia"/>
          <w:b/>
          <w:bCs/>
        </w:rPr>
        <w:t>5、编译下载</w:t>
      </w:r>
    </w:p>
    <w:p w14:paraId="4518DC24" w14:textId="72DD953E" w:rsidR="009720C9" w:rsidRDefault="009720C9" w:rsidP="009720C9">
      <w:r>
        <w:rPr>
          <w:rFonts w:hint="eastAsia"/>
        </w:rPr>
        <w:t>1）、编译，点击下图构建按钮进行编译</w:t>
      </w:r>
    </w:p>
    <w:p w14:paraId="65C23448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9E6BFF" wp14:editId="4CA1BCF9">
            <wp:extent cx="5274310" cy="768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9AE0" w14:textId="39B3667B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2）、编译完成后，如下所示：</w:t>
      </w:r>
    </w:p>
    <w:p w14:paraId="09AE72B9" w14:textId="77777777" w:rsidR="009720C9" w:rsidRPr="00CF2878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3DB8428" wp14:editId="4769DB5B">
            <wp:extent cx="5274310" cy="18827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D38A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A870EAD" w14:textId="326F595F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3）、下载，点击如下图中的下载按钮进行程序下载</w:t>
      </w:r>
    </w:p>
    <w:p w14:paraId="5A4AEFDE" w14:textId="77777777" w:rsidR="009720C9" w:rsidRPr="00FC768F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76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111065" wp14:editId="00AEC079">
            <wp:extent cx="5274310" cy="755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FC81" w14:textId="77777777" w:rsidR="009720C9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下载完成结果如下：</w:t>
      </w:r>
    </w:p>
    <w:p w14:paraId="5D43A712" w14:textId="77777777" w:rsidR="009720C9" w:rsidRPr="00CF2878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28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1A83E6" wp14:editId="5342F342">
            <wp:extent cx="5274310" cy="11474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D3EF3" w14:textId="77777777" w:rsidR="009720C9" w:rsidRPr="00FC768F" w:rsidRDefault="009720C9" w:rsidP="009720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514A8DA" w14:textId="1E2A9A7F" w:rsidR="009720C9" w:rsidRDefault="004B177A" w:rsidP="009720C9">
      <w:pPr>
        <w:autoSpaceDE w:val="0"/>
        <w:autoSpaceDN w:val="0"/>
        <w:adjustRightInd w:val="0"/>
        <w:jc w:val="left"/>
        <w:rPr>
          <w:rFonts w:ascii="宋体" w:eastAsia="宋体" w:hAnsi="宋体"/>
          <w:b/>
          <w:bCs/>
        </w:rPr>
      </w:pPr>
      <w:r>
        <w:rPr>
          <w:rFonts w:ascii="宋体" w:eastAsia="宋体" w:hAnsi="宋体"/>
          <w:b/>
          <w:bCs/>
        </w:rPr>
        <w:t>6</w:t>
      </w:r>
      <w:r w:rsidR="009720C9">
        <w:rPr>
          <w:rFonts w:ascii="宋体" w:eastAsia="宋体" w:hAnsi="宋体" w:hint="eastAsia"/>
          <w:b/>
          <w:bCs/>
        </w:rPr>
        <w:t>、程序测试</w:t>
      </w:r>
    </w:p>
    <w:p w14:paraId="1A39F3CF" w14:textId="77777777" w:rsidR="007E2A35" w:rsidRDefault="007E2A35" w:rsidP="007E2A35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下载程序并启动系统后，进行如下测试：</w:t>
      </w:r>
    </w:p>
    <w:p w14:paraId="3C4B03DF" w14:textId="77777777" w:rsidR="007E2A35" w:rsidRDefault="007E2A35" w:rsidP="007E2A35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（1）保持车轮不动，在控制台输入“m</w:t>
      </w:r>
      <w:r>
        <w:rPr>
          <w:rFonts w:ascii="宋体" w:eastAsia="宋体" w:hAnsi="宋体"/>
        </w:rPr>
        <w:t>otor_get_dir</w:t>
      </w:r>
      <w:r>
        <w:rPr>
          <w:rFonts w:ascii="宋体" w:eastAsia="宋体" w:hAnsi="宋体" w:hint="eastAsia"/>
        </w:rPr>
        <w:t>”命令， 1秒超时后会观察到控制台打印出“S</w:t>
      </w:r>
      <w:r>
        <w:rPr>
          <w:rFonts w:ascii="宋体" w:eastAsia="宋体" w:hAnsi="宋体"/>
        </w:rPr>
        <w:t>TOP</w:t>
      </w:r>
      <w:r>
        <w:rPr>
          <w:rFonts w:ascii="宋体" w:eastAsia="宋体" w:hAnsi="宋体" w:hint="eastAsia"/>
        </w:rPr>
        <w:t>”字样。</w:t>
      </w:r>
    </w:p>
    <w:p w14:paraId="24E05A47" w14:textId="77777777" w:rsidR="007E2A35" w:rsidRDefault="007E2A35" w:rsidP="007E2A35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）向前转动车轮，在控制台输入“m</w:t>
      </w:r>
      <w:r>
        <w:rPr>
          <w:rFonts w:ascii="宋体" w:eastAsia="宋体" w:hAnsi="宋体"/>
        </w:rPr>
        <w:t>otor_get_dir</w:t>
      </w:r>
      <w:r>
        <w:rPr>
          <w:rFonts w:ascii="宋体" w:eastAsia="宋体" w:hAnsi="宋体" w:hint="eastAsia"/>
        </w:rPr>
        <w:t>”命令，可以观察到控制台打印出“</w:t>
      </w:r>
      <w:r>
        <w:rPr>
          <w:rFonts w:ascii="宋体" w:eastAsia="宋体" w:hAnsi="宋体"/>
        </w:rPr>
        <w:t>FORWORD</w:t>
      </w:r>
      <w:r>
        <w:rPr>
          <w:rFonts w:ascii="宋体" w:eastAsia="宋体" w:hAnsi="宋体" w:hint="eastAsia"/>
        </w:rPr>
        <w:t>”字样。</w:t>
      </w:r>
    </w:p>
    <w:p w14:paraId="4DF42E95" w14:textId="77777777" w:rsidR="007E2A35" w:rsidRDefault="007E2A35" w:rsidP="007E2A35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）向后转动车轮，在控制台输入“m</w:t>
      </w:r>
      <w:r>
        <w:rPr>
          <w:rFonts w:ascii="宋体" w:eastAsia="宋体" w:hAnsi="宋体"/>
        </w:rPr>
        <w:t>otor_get_dir</w:t>
      </w:r>
      <w:r>
        <w:rPr>
          <w:rFonts w:ascii="宋体" w:eastAsia="宋体" w:hAnsi="宋体" w:hint="eastAsia"/>
        </w:rPr>
        <w:t>”命令，可以观察到控制台打印出“</w:t>
      </w:r>
      <w:r>
        <w:rPr>
          <w:rFonts w:ascii="宋体" w:eastAsia="宋体" w:hAnsi="宋体"/>
        </w:rPr>
        <w:t>BACKWORD</w:t>
      </w:r>
      <w:r>
        <w:rPr>
          <w:rFonts w:ascii="宋体" w:eastAsia="宋体" w:hAnsi="宋体" w:hint="eastAsia"/>
        </w:rPr>
        <w:t>”字样。</w:t>
      </w:r>
    </w:p>
    <w:p w14:paraId="2BABED56" w14:textId="77777777" w:rsidR="007E2A35" w:rsidRPr="00042932" w:rsidRDefault="007E2A35" w:rsidP="007E2A35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测试结果如图1</w:t>
      </w:r>
      <w:r>
        <w:rPr>
          <w:rFonts w:ascii="宋体" w:eastAsia="宋体" w:hAnsi="宋体"/>
        </w:rPr>
        <w:t>2-9</w:t>
      </w:r>
      <w:r>
        <w:rPr>
          <w:rFonts w:ascii="宋体" w:eastAsia="宋体" w:hAnsi="宋体" w:hint="eastAsia"/>
        </w:rPr>
        <w:t>所示。</w:t>
      </w:r>
    </w:p>
    <w:p w14:paraId="7DBCC299" w14:textId="77777777" w:rsidR="007E2A35" w:rsidRPr="005549C8" w:rsidRDefault="007E2A35" w:rsidP="007E2A35">
      <w:pPr>
        <w:widowControl/>
        <w:ind w:firstLineChars="200" w:firstLine="420"/>
        <w:rPr>
          <w:rFonts w:ascii="宋体" w:eastAsia="宋体" w:hAnsi="宋体"/>
        </w:rPr>
      </w:pPr>
    </w:p>
    <w:p w14:paraId="4D8256ED" w14:textId="77777777" w:rsidR="007E2A35" w:rsidRDefault="007E2A35" w:rsidP="007E2A3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5549C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7F11D08" wp14:editId="27F3A0B0">
            <wp:extent cx="2477911" cy="17154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11" cy="1715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D98F1" w14:textId="77777777" w:rsidR="007E2A35" w:rsidRPr="003E6223" w:rsidRDefault="007E2A35" w:rsidP="007E2A35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3E6223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图1</w:t>
      </w:r>
      <w:r w:rsidRPr="003E6223">
        <w:rPr>
          <w:rFonts w:ascii="宋体" w:eastAsia="宋体" w:hAnsi="宋体" w:cs="宋体"/>
          <w:kern w:val="0"/>
          <w:sz w:val="18"/>
          <w:szCs w:val="18"/>
        </w:rPr>
        <w:t>2-</w:t>
      </w:r>
      <w:r>
        <w:rPr>
          <w:rFonts w:ascii="宋体" w:eastAsia="宋体" w:hAnsi="宋体" w:cs="宋体"/>
          <w:kern w:val="0"/>
          <w:sz w:val="18"/>
          <w:szCs w:val="18"/>
        </w:rPr>
        <w:t>9</w:t>
      </w:r>
      <w:r w:rsidRPr="003E6223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kern w:val="0"/>
          <w:sz w:val="18"/>
          <w:szCs w:val="18"/>
        </w:rPr>
        <w:t>转动</w:t>
      </w:r>
      <w:r w:rsidRPr="003E6223">
        <w:rPr>
          <w:rFonts w:ascii="宋体" w:eastAsia="宋体" w:hAnsi="宋体" w:cs="宋体" w:hint="eastAsia"/>
          <w:kern w:val="0"/>
          <w:sz w:val="18"/>
          <w:szCs w:val="18"/>
        </w:rPr>
        <w:t>方向测试结果</w:t>
      </w:r>
    </w:p>
    <w:p w14:paraId="0B28832C" w14:textId="01C8B9F4" w:rsidR="003105E8" w:rsidRDefault="00842E35" w:rsidP="00842E35">
      <w:pPr>
        <w:ind w:firstLineChars="200" w:firstLine="422"/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任务</w:t>
      </w:r>
      <w:r>
        <w:rPr>
          <w:rFonts w:ascii="宋体" w:eastAsia="宋体" w:hAnsi="宋体"/>
          <w:b/>
          <w:bCs/>
        </w:rPr>
        <w:t>12-</w:t>
      </w:r>
      <w:r w:rsidRPr="00F753CF">
        <w:rPr>
          <w:rFonts w:ascii="宋体" w:eastAsia="宋体" w:hAnsi="宋体"/>
          <w:b/>
          <w:bCs/>
        </w:rPr>
        <w:t xml:space="preserve">2 </w:t>
      </w:r>
      <w:r w:rsidRPr="00F753CF">
        <w:rPr>
          <w:rFonts w:ascii="宋体" w:eastAsia="宋体" w:hAnsi="宋体" w:hint="eastAsia"/>
          <w:b/>
          <w:bCs/>
        </w:rPr>
        <w:t>采用M法测量小车车轮转动速度</w:t>
      </w:r>
    </w:p>
    <w:p w14:paraId="577D3D78" w14:textId="77777777" w:rsidR="00D01147" w:rsidRDefault="00D01147" w:rsidP="00D01147">
      <w:pPr>
        <w:widowControl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任务</w:t>
      </w:r>
      <w:r w:rsidRPr="00C60351">
        <w:rPr>
          <w:rFonts w:ascii="宋体" w:eastAsia="宋体" w:hAnsi="宋体" w:hint="eastAsia"/>
          <w:b/>
          <w:bCs/>
        </w:rPr>
        <w:t>描述：</w:t>
      </w:r>
      <w:r>
        <w:rPr>
          <w:rFonts w:ascii="宋体" w:eastAsia="宋体" w:hAnsi="宋体" w:hint="eastAsia"/>
        </w:rPr>
        <w:t>本任务我们在任务</w:t>
      </w:r>
      <w:r>
        <w:rPr>
          <w:rFonts w:ascii="宋体" w:eastAsia="宋体" w:hAnsi="宋体"/>
        </w:rPr>
        <w:t>12-1</w:t>
      </w:r>
      <w:r>
        <w:rPr>
          <w:rFonts w:ascii="宋体" w:eastAsia="宋体" w:hAnsi="宋体" w:hint="eastAsia"/>
        </w:rPr>
        <w:t>的基础上，加上测速函数，函数采用M法来测量小车车轮的转速，测量时间周期为1秒。</w:t>
      </w:r>
    </w:p>
    <w:p w14:paraId="1896B0EF" w14:textId="39BCEE9C" w:rsidR="00D01147" w:rsidRDefault="00D01147" w:rsidP="00D01147">
      <w:r>
        <w:rPr>
          <w:rFonts w:hint="eastAsia"/>
        </w:rPr>
        <w:t>1、代码编写：</w:t>
      </w:r>
    </w:p>
    <w:p w14:paraId="0C927CF1" w14:textId="68A2CAB0" w:rsidR="00842E35" w:rsidRDefault="00D01147" w:rsidP="00D01147">
      <w:r>
        <w:rPr>
          <w:rFonts w:hint="eastAsia"/>
        </w:rPr>
        <w:t>复制“</w:t>
      </w:r>
      <w:r w:rsidRPr="00697DFC">
        <w:rPr>
          <w:rFonts w:hint="eastAsia"/>
        </w:rPr>
        <w:t>操作指导</w:t>
      </w:r>
      <w:r w:rsidRPr="00697DFC">
        <w:t>\</w:t>
      </w:r>
      <w:r>
        <w:t>12</w:t>
      </w:r>
      <w:r w:rsidRPr="00697DFC">
        <w:t>-</w:t>
      </w:r>
      <w:r>
        <w:t>2</w:t>
      </w:r>
      <w:r>
        <w:rPr>
          <w:rFonts w:hint="eastAsia"/>
        </w:rPr>
        <w:t>”目录下的s</w:t>
      </w:r>
      <w:r>
        <w:t>peed.c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</w:t>
      </w:r>
      <w:r w:rsidR="007C2474">
        <w:t xml:space="preserve"> </w:t>
      </w:r>
    </w:p>
    <w:p w14:paraId="1DC851B6" w14:textId="7B237609" w:rsidR="00BB1C1A" w:rsidRDefault="00BB1C1A" w:rsidP="00D01147">
      <w:pPr>
        <w:rPr>
          <w:b/>
          <w:bCs/>
        </w:rPr>
      </w:pPr>
      <w:r>
        <w:rPr>
          <w:rFonts w:hint="eastAsia"/>
        </w:rPr>
        <w:t>2、</w:t>
      </w:r>
      <w:r w:rsidRPr="004B177A">
        <w:rPr>
          <w:rFonts w:hint="eastAsia"/>
          <w:b/>
          <w:bCs/>
        </w:rPr>
        <w:t>编译下载</w:t>
      </w:r>
    </w:p>
    <w:p w14:paraId="1A742617" w14:textId="085BA56F" w:rsidR="00BB1C1A" w:rsidRDefault="00BB1C1A" w:rsidP="00D01147">
      <w:pPr>
        <w:rPr>
          <w:b/>
          <w:bCs/>
        </w:rPr>
      </w:pPr>
      <w:r>
        <w:rPr>
          <w:rFonts w:hint="eastAsia"/>
          <w:b/>
          <w:bCs/>
        </w:rPr>
        <w:t>3、测试</w:t>
      </w:r>
    </w:p>
    <w:p w14:paraId="03442E4E" w14:textId="77777777" w:rsidR="00BB1C1A" w:rsidRDefault="00BB1C1A" w:rsidP="00BB1C1A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下载程序并启动系统后，进行如下测试：</w:t>
      </w:r>
    </w:p>
    <w:p w14:paraId="69B1189C" w14:textId="77777777" w:rsidR="00BB1C1A" w:rsidRDefault="00BB1C1A" w:rsidP="00BB1C1A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（1）保持车轮不动，在控制台输入“m</w:t>
      </w:r>
      <w:r>
        <w:rPr>
          <w:rFonts w:ascii="宋体" w:eastAsia="宋体" w:hAnsi="宋体"/>
        </w:rPr>
        <w:t>otor_get_speed</w:t>
      </w:r>
      <w:r>
        <w:rPr>
          <w:rFonts w:ascii="宋体" w:eastAsia="宋体" w:hAnsi="宋体" w:hint="eastAsia"/>
        </w:rPr>
        <w:t>”命令， 1秒超时后会观察到控制台打印出速度为0。</w:t>
      </w:r>
    </w:p>
    <w:p w14:paraId="4A0A144E" w14:textId="77777777" w:rsidR="00BB1C1A" w:rsidRDefault="00BB1C1A" w:rsidP="00BB1C1A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）转动车轮，在控制台输入“m</w:t>
      </w:r>
      <w:r>
        <w:rPr>
          <w:rFonts w:ascii="宋体" w:eastAsia="宋体" w:hAnsi="宋体"/>
        </w:rPr>
        <w:t>otor_get_speed</w:t>
      </w:r>
      <w:r>
        <w:rPr>
          <w:rFonts w:ascii="宋体" w:eastAsia="宋体" w:hAnsi="宋体" w:hint="eastAsia"/>
        </w:rPr>
        <w:t>”命令，可以观察到，较慢转动时，打印的速度值比较小；快速转动时，打印的速度值比较大。</w:t>
      </w:r>
    </w:p>
    <w:p w14:paraId="7FB9D9EF" w14:textId="77777777" w:rsidR="00BB1C1A" w:rsidRPr="00042932" w:rsidRDefault="00BB1C1A" w:rsidP="00BB1C1A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测试结果如图1</w:t>
      </w:r>
      <w:r>
        <w:rPr>
          <w:rFonts w:ascii="宋体" w:eastAsia="宋体" w:hAnsi="宋体"/>
        </w:rPr>
        <w:t>2-10</w:t>
      </w:r>
      <w:r>
        <w:rPr>
          <w:rFonts w:ascii="宋体" w:eastAsia="宋体" w:hAnsi="宋体" w:hint="eastAsia"/>
        </w:rPr>
        <w:t>所示。</w:t>
      </w:r>
    </w:p>
    <w:p w14:paraId="17EAB1B8" w14:textId="77777777" w:rsidR="00BB1C1A" w:rsidRDefault="00BB1C1A" w:rsidP="00BB1C1A">
      <w:pPr>
        <w:widowControl/>
        <w:rPr>
          <w:rFonts w:ascii="宋体" w:eastAsia="宋体" w:hAnsi="宋体"/>
        </w:rPr>
      </w:pPr>
    </w:p>
    <w:p w14:paraId="21B0981E" w14:textId="77777777" w:rsidR="00BB1C1A" w:rsidRDefault="00BB1C1A" w:rsidP="00BB1C1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074B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043B42" wp14:editId="0962392F">
            <wp:extent cx="2517423" cy="16567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074" cy="16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87A30" w14:textId="148E1524" w:rsidR="00BB1C1A" w:rsidRDefault="00BB1C1A" w:rsidP="00BB1C1A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0B621C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0B621C">
        <w:rPr>
          <w:rFonts w:ascii="宋体" w:eastAsia="宋体" w:hAnsi="宋体" w:cs="宋体"/>
          <w:kern w:val="0"/>
          <w:sz w:val="18"/>
          <w:szCs w:val="18"/>
        </w:rPr>
        <w:t>2-</w:t>
      </w:r>
      <w:r>
        <w:rPr>
          <w:rFonts w:ascii="宋体" w:eastAsia="宋体" w:hAnsi="宋体" w:cs="宋体"/>
          <w:kern w:val="0"/>
          <w:sz w:val="18"/>
          <w:szCs w:val="18"/>
        </w:rPr>
        <w:t>10</w:t>
      </w:r>
      <w:r w:rsidRPr="000B621C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0B621C">
        <w:rPr>
          <w:rFonts w:ascii="宋体" w:eastAsia="宋体" w:hAnsi="宋体" w:cs="宋体" w:hint="eastAsia"/>
          <w:kern w:val="0"/>
          <w:sz w:val="18"/>
          <w:szCs w:val="18"/>
        </w:rPr>
        <w:t>速度测量结果</w:t>
      </w:r>
    </w:p>
    <w:p w14:paraId="29CDCC36" w14:textId="57200E0E" w:rsidR="00BB1C1A" w:rsidRDefault="00BB1C1A" w:rsidP="00BB1C1A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</w:p>
    <w:p w14:paraId="03C81225" w14:textId="42226882" w:rsidR="00BB1C1A" w:rsidRPr="000B621C" w:rsidRDefault="00BB1C1A" w:rsidP="00BB1C1A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hint="eastAsia"/>
          <w:b/>
          <w:bCs/>
        </w:rPr>
        <w:t>任务12-</w:t>
      </w:r>
      <w:r>
        <w:rPr>
          <w:rFonts w:ascii="宋体" w:eastAsia="宋体" w:hAnsi="宋体"/>
          <w:b/>
          <w:bCs/>
        </w:rPr>
        <w:t>3</w:t>
      </w:r>
      <w:r>
        <w:rPr>
          <w:rFonts w:ascii="宋体" w:eastAsia="宋体" w:hAnsi="宋体" w:hint="eastAsia"/>
          <w:b/>
          <w:bCs/>
        </w:rPr>
        <w:t>同时测量方向和速度</w:t>
      </w:r>
    </w:p>
    <w:p w14:paraId="526D0851" w14:textId="77777777" w:rsidR="00403AFC" w:rsidRDefault="00403AFC" w:rsidP="00403AFC">
      <w:pPr>
        <w:widowControl/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</w:rPr>
        <w:t>任务描述：</w:t>
      </w:r>
      <w:r w:rsidRPr="000600AF">
        <w:rPr>
          <w:rFonts w:ascii="宋体" w:eastAsia="宋体" w:hAnsi="宋体" w:hint="eastAsia"/>
        </w:rPr>
        <w:t>本任务我们把方向和速度结合在一起，用速度正值表示正转，速度负值表示反转，0表示停止。</w:t>
      </w:r>
    </w:p>
    <w:p w14:paraId="70B774EF" w14:textId="77777777" w:rsidR="00304C5C" w:rsidRDefault="00304C5C" w:rsidP="00304C5C">
      <w:r>
        <w:rPr>
          <w:rFonts w:hint="eastAsia"/>
        </w:rPr>
        <w:t>1、代码编写：</w:t>
      </w:r>
    </w:p>
    <w:p w14:paraId="490DD748" w14:textId="39595BEF" w:rsidR="00304C5C" w:rsidRDefault="00304C5C" w:rsidP="00304C5C">
      <w:r>
        <w:rPr>
          <w:rFonts w:hint="eastAsia"/>
        </w:rPr>
        <w:t>复制“</w:t>
      </w:r>
      <w:r w:rsidRPr="00697DFC">
        <w:rPr>
          <w:rFonts w:hint="eastAsia"/>
        </w:rPr>
        <w:t>操作指导</w:t>
      </w:r>
      <w:r w:rsidRPr="00697DFC">
        <w:t>\</w:t>
      </w:r>
      <w:r>
        <w:t>12</w:t>
      </w:r>
      <w:r w:rsidRPr="00697DFC">
        <w:t>-</w:t>
      </w:r>
      <w:r>
        <w:t>3</w:t>
      </w:r>
      <w:r>
        <w:rPr>
          <w:rFonts w:hint="eastAsia"/>
        </w:rPr>
        <w:t>”目录下的s</w:t>
      </w:r>
      <w:r>
        <w:t>peed.c</w:t>
      </w:r>
      <w:r>
        <w:rPr>
          <w:rFonts w:hint="eastAsia"/>
        </w:rPr>
        <w:t>、s</w:t>
      </w:r>
      <w:r>
        <w:t>peed.h</w:t>
      </w:r>
      <w:r>
        <w:rPr>
          <w:rFonts w:hint="eastAsia"/>
        </w:rPr>
        <w:t>、</w:t>
      </w:r>
      <w:r w:rsidRPr="00304C5C">
        <w:t>main.c</w:t>
      </w:r>
      <w:r>
        <w:rPr>
          <w:rFonts w:hint="eastAsia"/>
        </w:rPr>
        <w:t>文件到项目中的a</w:t>
      </w:r>
      <w:r>
        <w:t>pplications</w:t>
      </w:r>
      <w:r>
        <w:rPr>
          <w:rFonts w:hint="eastAsia"/>
        </w:rPr>
        <w:t>目录下，结果如下：</w:t>
      </w:r>
    </w:p>
    <w:p w14:paraId="15243716" w14:textId="4859BC44" w:rsidR="008B0AAA" w:rsidRPr="008B0AAA" w:rsidRDefault="008B0AAA" w:rsidP="008B0AA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B0AA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9C8196" wp14:editId="62C69F16">
            <wp:extent cx="1649186" cy="14413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687" cy="14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A31C" w14:textId="77777777" w:rsidR="008B0AAA" w:rsidRDefault="008B0AAA" w:rsidP="00304C5C">
      <w:pPr>
        <w:rPr>
          <w:rFonts w:hint="eastAsia"/>
        </w:rPr>
      </w:pPr>
    </w:p>
    <w:p w14:paraId="3308B2B5" w14:textId="77777777" w:rsidR="00304C5C" w:rsidRDefault="00304C5C" w:rsidP="00304C5C">
      <w:pPr>
        <w:rPr>
          <w:b/>
          <w:bCs/>
        </w:rPr>
      </w:pPr>
      <w:r>
        <w:rPr>
          <w:rFonts w:hint="eastAsia"/>
        </w:rPr>
        <w:t>2、</w:t>
      </w:r>
      <w:r w:rsidRPr="004B177A">
        <w:rPr>
          <w:rFonts w:hint="eastAsia"/>
          <w:b/>
          <w:bCs/>
        </w:rPr>
        <w:t>编译下载</w:t>
      </w:r>
    </w:p>
    <w:p w14:paraId="3B740E0B" w14:textId="77777777" w:rsidR="00304C5C" w:rsidRDefault="00304C5C" w:rsidP="00304C5C">
      <w:pPr>
        <w:rPr>
          <w:b/>
          <w:bCs/>
        </w:rPr>
      </w:pPr>
      <w:r>
        <w:rPr>
          <w:rFonts w:hint="eastAsia"/>
          <w:b/>
          <w:bCs/>
        </w:rPr>
        <w:t>3、测试</w:t>
      </w:r>
    </w:p>
    <w:p w14:paraId="3034BBA1" w14:textId="77777777" w:rsidR="002A7D8E" w:rsidRDefault="002A7D8E" w:rsidP="002A7D8E">
      <w:pPr>
        <w:widowControl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运行程序，手动使车轮正转后再反转，观察终端输出，测试结果如图1</w:t>
      </w:r>
      <w:r>
        <w:rPr>
          <w:rFonts w:ascii="宋体" w:eastAsia="宋体" w:hAnsi="宋体"/>
        </w:rPr>
        <w:t>2-11</w:t>
      </w:r>
      <w:r>
        <w:rPr>
          <w:rFonts w:ascii="宋体" w:eastAsia="宋体" w:hAnsi="宋体" w:hint="eastAsia"/>
        </w:rPr>
        <w:t>，电机停止时，输出速度为0；电机正转时，速度为正值；电机反转时，速度为负值。</w:t>
      </w:r>
    </w:p>
    <w:p w14:paraId="47058655" w14:textId="77777777" w:rsidR="00304C5C" w:rsidRDefault="00304C5C" w:rsidP="00304C5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C74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467BC36" wp14:editId="6AAC26AD">
            <wp:extent cx="1752600" cy="18197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123" cy="18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51D5" w14:textId="77777777" w:rsidR="00304C5C" w:rsidRPr="009C2B6B" w:rsidRDefault="00304C5C" w:rsidP="00304C5C">
      <w:pPr>
        <w:widowControl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9C2B6B">
        <w:rPr>
          <w:rFonts w:ascii="宋体" w:eastAsia="宋体" w:hAnsi="宋体" w:cs="宋体" w:hint="eastAsia"/>
          <w:kern w:val="0"/>
          <w:sz w:val="18"/>
          <w:szCs w:val="18"/>
        </w:rPr>
        <w:t>图1</w:t>
      </w:r>
      <w:r w:rsidRPr="009C2B6B">
        <w:rPr>
          <w:rFonts w:ascii="宋体" w:eastAsia="宋体" w:hAnsi="宋体" w:cs="宋体"/>
          <w:kern w:val="0"/>
          <w:sz w:val="18"/>
          <w:szCs w:val="18"/>
        </w:rPr>
        <w:t>2-1</w:t>
      </w:r>
      <w:r>
        <w:rPr>
          <w:rFonts w:ascii="宋体" w:eastAsia="宋体" w:hAnsi="宋体" w:cs="宋体"/>
          <w:kern w:val="0"/>
          <w:sz w:val="18"/>
          <w:szCs w:val="18"/>
        </w:rPr>
        <w:t>1</w:t>
      </w:r>
      <w:r w:rsidRPr="009C2B6B">
        <w:rPr>
          <w:rFonts w:ascii="宋体" w:eastAsia="宋体" w:hAnsi="宋体" w:cs="宋体"/>
          <w:kern w:val="0"/>
          <w:sz w:val="18"/>
          <w:szCs w:val="18"/>
        </w:rPr>
        <w:t xml:space="preserve"> </w:t>
      </w:r>
      <w:r w:rsidRPr="009C2B6B">
        <w:rPr>
          <w:rFonts w:ascii="宋体" w:eastAsia="宋体" w:hAnsi="宋体" w:cs="宋体" w:hint="eastAsia"/>
          <w:kern w:val="0"/>
          <w:sz w:val="18"/>
          <w:szCs w:val="18"/>
        </w:rPr>
        <w:t>速度和方向测量结果</w:t>
      </w:r>
    </w:p>
    <w:p w14:paraId="3EE63CFC" w14:textId="77777777" w:rsidR="00BB1C1A" w:rsidRPr="00304C5C" w:rsidRDefault="00BB1C1A" w:rsidP="00D01147"/>
    <w:p w14:paraId="20797B70" w14:textId="77777777" w:rsidR="00BB1C1A" w:rsidRPr="00D01147" w:rsidRDefault="00BB1C1A" w:rsidP="00D01147">
      <w:pPr>
        <w:rPr>
          <w:rFonts w:ascii="宋体" w:eastAsia="宋体" w:hAnsi="宋体" w:cs="宋体"/>
          <w:kern w:val="0"/>
          <w:szCs w:val="21"/>
        </w:rPr>
      </w:pPr>
    </w:p>
    <w:sectPr w:rsidR="00BB1C1A" w:rsidRPr="00D01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9609" w14:textId="77777777" w:rsidR="00BC23F6" w:rsidRDefault="00BC23F6" w:rsidP="000059A9">
      <w:r>
        <w:separator/>
      </w:r>
    </w:p>
  </w:endnote>
  <w:endnote w:type="continuationSeparator" w:id="0">
    <w:p w14:paraId="30AFE2E5" w14:textId="77777777" w:rsidR="00BC23F6" w:rsidRDefault="00BC23F6" w:rsidP="00005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6D8B" w14:textId="77777777" w:rsidR="00BC23F6" w:rsidRDefault="00BC23F6" w:rsidP="000059A9">
      <w:r>
        <w:separator/>
      </w:r>
    </w:p>
  </w:footnote>
  <w:footnote w:type="continuationSeparator" w:id="0">
    <w:p w14:paraId="72C2FC4A" w14:textId="77777777" w:rsidR="00BC23F6" w:rsidRDefault="00BC23F6" w:rsidP="000059A9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 ">
    <w15:presenceInfo w15:providerId="Windows Live" w15:userId="716347fcc19cde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2E89"/>
    <w:rsid w:val="000059A9"/>
    <w:rsid w:val="00017C61"/>
    <w:rsid w:val="00026E9B"/>
    <w:rsid w:val="00043CAE"/>
    <w:rsid w:val="00051E89"/>
    <w:rsid w:val="00054A70"/>
    <w:rsid w:val="000A1BBE"/>
    <w:rsid w:val="000B1A85"/>
    <w:rsid w:val="000C393D"/>
    <w:rsid w:val="000E2E4E"/>
    <w:rsid w:val="0010298F"/>
    <w:rsid w:val="001F7B87"/>
    <w:rsid w:val="00245D95"/>
    <w:rsid w:val="002463E0"/>
    <w:rsid w:val="002467B5"/>
    <w:rsid w:val="002A7D8E"/>
    <w:rsid w:val="002C0F9A"/>
    <w:rsid w:val="002F7300"/>
    <w:rsid w:val="00304C5C"/>
    <w:rsid w:val="003105E8"/>
    <w:rsid w:val="003148D5"/>
    <w:rsid w:val="00327286"/>
    <w:rsid w:val="0033399B"/>
    <w:rsid w:val="00351369"/>
    <w:rsid w:val="00355545"/>
    <w:rsid w:val="00364B49"/>
    <w:rsid w:val="00366B33"/>
    <w:rsid w:val="0038731D"/>
    <w:rsid w:val="00403AFC"/>
    <w:rsid w:val="00406605"/>
    <w:rsid w:val="00411CFF"/>
    <w:rsid w:val="0045274D"/>
    <w:rsid w:val="004561DA"/>
    <w:rsid w:val="00471440"/>
    <w:rsid w:val="0049137C"/>
    <w:rsid w:val="0049387F"/>
    <w:rsid w:val="004A17E9"/>
    <w:rsid w:val="004B177A"/>
    <w:rsid w:val="004D3DF4"/>
    <w:rsid w:val="005057E3"/>
    <w:rsid w:val="0058769D"/>
    <w:rsid w:val="00593E89"/>
    <w:rsid w:val="005C1C18"/>
    <w:rsid w:val="005C5B51"/>
    <w:rsid w:val="005E712F"/>
    <w:rsid w:val="00605639"/>
    <w:rsid w:val="00611743"/>
    <w:rsid w:val="00652773"/>
    <w:rsid w:val="00656B43"/>
    <w:rsid w:val="00685BD1"/>
    <w:rsid w:val="006A0A75"/>
    <w:rsid w:val="006A495E"/>
    <w:rsid w:val="006C4623"/>
    <w:rsid w:val="00732246"/>
    <w:rsid w:val="007328FE"/>
    <w:rsid w:val="00741247"/>
    <w:rsid w:val="00741BFC"/>
    <w:rsid w:val="0076230A"/>
    <w:rsid w:val="0076359C"/>
    <w:rsid w:val="007664B2"/>
    <w:rsid w:val="0079689A"/>
    <w:rsid w:val="007C2474"/>
    <w:rsid w:val="007E2A35"/>
    <w:rsid w:val="00813DB4"/>
    <w:rsid w:val="00823A82"/>
    <w:rsid w:val="00833CB4"/>
    <w:rsid w:val="00842E35"/>
    <w:rsid w:val="00871C6C"/>
    <w:rsid w:val="00893015"/>
    <w:rsid w:val="008B0AAA"/>
    <w:rsid w:val="008C6BC9"/>
    <w:rsid w:val="008D3ADD"/>
    <w:rsid w:val="008E0605"/>
    <w:rsid w:val="008F48AF"/>
    <w:rsid w:val="00901956"/>
    <w:rsid w:val="009304EB"/>
    <w:rsid w:val="00970FAA"/>
    <w:rsid w:val="009720C9"/>
    <w:rsid w:val="00977F8D"/>
    <w:rsid w:val="009D6E6F"/>
    <w:rsid w:val="009E4A99"/>
    <w:rsid w:val="009F32A3"/>
    <w:rsid w:val="009F5C0F"/>
    <w:rsid w:val="00A64C8B"/>
    <w:rsid w:val="00A7324D"/>
    <w:rsid w:val="00A733F3"/>
    <w:rsid w:val="00A87EF8"/>
    <w:rsid w:val="00AD169B"/>
    <w:rsid w:val="00B1065B"/>
    <w:rsid w:val="00B279F2"/>
    <w:rsid w:val="00B5381D"/>
    <w:rsid w:val="00B567DD"/>
    <w:rsid w:val="00B648B9"/>
    <w:rsid w:val="00B811C6"/>
    <w:rsid w:val="00BA60CA"/>
    <w:rsid w:val="00BB1433"/>
    <w:rsid w:val="00BB1C1A"/>
    <w:rsid w:val="00BC23F6"/>
    <w:rsid w:val="00BC5A45"/>
    <w:rsid w:val="00BD4F5E"/>
    <w:rsid w:val="00BE2E89"/>
    <w:rsid w:val="00BE6028"/>
    <w:rsid w:val="00C14F63"/>
    <w:rsid w:val="00C4243B"/>
    <w:rsid w:val="00C45549"/>
    <w:rsid w:val="00C47311"/>
    <w:rsid w:val="00C51E7F"/>
    <w:rsid w:val="00C754E2"/>
    <w:rsid w:val="00CA174C"/>
    <w:rsid w:val="00CA4A6C"/>
    <w:rsid w:val="00CB016D"/>
    <w:rsid w:val="00CB71EB"/>
    <w:rsid w:val="00CD63C1"/>
    <w:rsid w:val="00D01147"/>
    <w:rsid w:val="00D10E28"/>
    <w:rsid w:val="00D12D03"/>
    <w:rsid w:val="00D347E0"/>
    <w:rsid w:val="00D454CC"/>
    <w:rsid w:val="00D4694D"/>
    <w:rsid w:val="00D63907"/>
    <w:rsid w:val="00D64FBE"/>
    <w:rsid w:val="00DB383E"/>
    <w:rsid w:val="00DC6F69"/>
    <w:rsid w:val="00E24D39"/>
    <w:rsid w:val="00E30263"/>
    <w:rsid w:val="00E34BB1"/>
    <w:rsid w:val="00E36C31"/>
    <w:rsid w:val="00EB23DA"/>
    <w:rsid w:val="00EF274A"/>
    <w:rsid w:val="00FB13B3"/>
    <w:rsid w:val="00FF1F65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5710D6"/>
  <w15:chartTrackingRefBased/>
  <w15:docId w15:val="{EAE23C26-1E11-43C6-A971-5B3535DC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59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9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59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59A9"/>
    <w:rPr>
      <w:sz w:val="18"/>
      <w:szCs w:val="18"/>
    </w:rPr>
  </w:style>
  <w:style w:type="paragraph" w:styleId="a7">
    <w:name w:val="Revision"/>
    <w:hidden/>
    <w:uiPriority w:val="99"/>
    <w:semiHidden/>
    <w:rsid w:val="00005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21</cp:revision>
  <dcterms:created xsi:type="dcterms:W3CDTF">2022-07-25T13:06:00Z</dcterms:created>
  <dcterms:modified xsi:type="dcterms:W3CDTF">2022-08-07T08:15:00Z</dcterms:modified>
</cp:coreProperties>
</file>