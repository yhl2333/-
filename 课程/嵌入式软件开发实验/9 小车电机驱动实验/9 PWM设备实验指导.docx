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C3B0" w14:textId="682DC4F2" w:rsidR="00893015" w:rsidRDefault="000059A9" w:rsidP="003105E8">
      <w:pPr>
        <w:jc w:val="center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任务</w:t>
      </w:r>
      <w:r>
        <w:rPr>
          <w:rFonts w:ascii="宋体" w:eastAsia="宋体" w:hAnsi="宋体" w:cs="宋体"/>
          <w:b/>
          <w:bCs/>
          <w:kern w:val="0"/>
          <w:szCs w:val="21"/>
        </w:rPr>
        <w:t>9</w:t>
      </w:r>
      <w:r w:rsidRPr="00510C04">
        <w:rPr>
          <w:rFonts w:ascii="宋体" w:eastAsia="宋体" w:hAnsi="宋体" w:cs="宋体"/>
          <w:b/>
          <w:bCs/>
          <w:kern w:val="0"/>
          <w:szCs w:val="21"/>
        </w:rPr>
        <w:t xml:space="preserve">-1 </w:t>
      </w:r>
      <w:r w:rsidRPr="00510C04">
        <w:rPr>
          <w:rFonts w:ascii="宋体" w:eastAsia="宋体" w:hAnsi="宋体" w:cs="宋体" w:hint="eastAsia"/>
          <w:b/>
          <w:bCs/>
          <w:kern w:val="0"/>
          <w:szCs w:val="21"/>
        </w:rPr>
        <w:t>使用P</w:t>
      </w:r>
      <w:r w:rsidRPr="00510C04">
        <w:rPr>
          <w:rFonts w:ascii="宋体" w:eastAsia="宋体" w:hAnsi="宋体" w:cs="宋体"/>
          <w:b/>
          <w:bCs/>
          <w:kern w:val="0"/>
          <w:szCs w:val="21"/>
        </w:rPr>
        <w:t>WM</w:t>
      </w:r>
      <w:r w:rsidRPr="00510C04">
        <w:rPr>
          <w:rFonts w:ascii="宋体" w:eastAsia="宋体" w:hAnsi="宋体" w:cs="宋体" w:hint="eastAsia"/>
          <w:b/>
          <w:bCs/>
          <w:kern w:val="0"/>
          <w:szCs w:val="21"/>
        </w:rPr>
        <w:t>驱动小车车轮转动</w:t>
      </w:r>
    </w:p>
    <w:p w14:paraId="05CC8F78" w14:textId="77777777" w:rsidR="000059A9" w:rsidRDefault="000059A9" w:rsidP="000059A9">
      <w:pPr>
        <w:rPr>
          <w:rFonts w:ascii="宋体" w:eastAsia="宋体" w:hAnsi="宋体" w:cs="宋体"/>
          <w:kern w:val="0"/>
          <w:szCs w:val="21"/>
        </w:rPr>
      </w:pPr>
      <w:r w:rsidRPr="00510C04">
        <w:rPr>
          <w:rFonts w:ascii="宋体" w:eastAsia="宋体" w:hAnsi="宋体" w:cs="宋体" w:hint="eastAsia"/>
          <w:kern w:val="0"/>
          <w:szCs w:val="21"/>
        </w:rPr>
        <w:t>项目功能描述：</w:t>
      </w:r>
      <w:r>
        <w:rPr>
          <w:rFonts w:ascii="宋体" w:eastAsia="宋体" w:hAnsi="宋体" w:cs="宋体" w:hint="eastAsia"/>
          <w:kern w:val="0"/>
          <w:szCs w:val="21"/>
        </w:rPr>
        <w:t>本任务通过串口终端命令，控制小车车轮的转动速度。</w:t>
      </w:r>
    </w:p>
    <w:p w14:paraId="3EE964A3" w14:textId="1B11D817" w:rsidR="000059A9" w:rsidRDefault="00B5381D">
      <w:pPr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1、</w:t>
      </w:r>
      <w:r w:rsidR="000059A9" w:rsidRPr="00510C04">
        <w:rPr>
          <w:rFonts w:ascii="宋体" w:eastAsia="宋体" w:hAnsi="宋体" w:cs="宋体" w:hint="eastAsia"/>
          <w:b/>
          <w:bCs/>
          <w:kern w:val="0"/>
          <w:szCs w:val="21"/>
        </w:rPr>
        <w:t>硬件设计</w:t>
      </w:r>
    </w:p>
    <w:p w14:paraId="283EAECD" w14:textId="4D041A6E" w:rsidR="00C3761F" w:rsidRPr="00C3761F" w:rsidRDefault="00C3761F" w:rsidP="00C37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6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3C3EB6" wp14:editId="462EDAA4">
            <wp:extent cx="3128010" cy="137118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385" cy="137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F332" w14:textId="366D15ED" w:rsidR="000059A9" w:rsidRPr="007C736C" w:rsidRDefault="000059A9" w:rsidP="007C736C">
      <w:pPr>
        <w:widowControl/>
        <w:jc w:val="center"/>
        <w:rPr>
          <w:ins w:id="0" w:author=" " w:date="2022-07-25T21:07:00Z"/>
          <w:rFonts w:ascii="宋体" w:eastAsia="宋体" w:hAnsi="宋体" w:cs="宋体" w:hint="eastAsia"/>
          <w:kern w:val="0"/>
          <w:sz w:val="24"/>
          <w:szCs w:val="24"/>
        </w:rPr>
      </w:pPr>
    </w:p>
    <w:p w14:paraId="2D87E553" w14:textId="583A9972" w:rsidR="000059A9" w:rsidRDefault="00B5381D">
      <w:pPr>
        <w:rPr>
          <w:ins w:id="1" w:author=" " w:date="2022-07-25T21:07:00Z"/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2、</w:t>
      </w:r>
      <w:ins w:id="2" w:author=" " w:date="2022-07-25T21:07:00Z">
        <w:r w:rsidR="000059A9">
          <w:rPr>
            <w:rFonts w:ascii="宋体" w:eastAsia="宋体" w:hAnsi="宋体" w:cs="宋体" w:hint="eastAsia"/>
            <w:b/>
            <w:bCs/>
            <w:kern w:val="0"/>
            <w:szCs w:val="21"/>
          </w:rPr>
          <w:t>工程建立</w:t>
        </w:r>
      </w:ins>
    </w:p>
    <w:p w14:paraId="5F7537C2" w14:textId="150B2C1C" w:rsidR="00B5381D" w:rsidRPr="005264F6" w:rsidRDefault="00B5381D" w:rsidP="00B538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1）、</w:t>
      </w:r>
      <w:r w:rsidRPr="00E12895">
        <w:rPr>
          <w:rFonts w:hint="eastAsia"/>
        </w:rPr>
        <w:t>如</w:t>
      </w:r>
      <w:r>
        <w:rPr>
          <w:rFonts w:hint="eastAsia"/>
        </w:rPr>
        <w:t>下</w:t>
      </w:r>
      <w:r w:rsidRPr="00E12895">
        <w:rPr>
          <w:rFonts w:hint="eastAsia"/>
        </w:rPr>
        <w:t>图</w:t>
      </w:r>
      <w:r>
        <w:rPr>
          <w:rFonts w:hint="eastAsia"/>
        </w:rPr>
        <w:t>，</w:t>
      </w:r>
      <w:r w:rsidRPr="00E12895">
        <w:rPr>
          <w:rFonts w:hint="eastAsia"/>
        </w:rPr>
        <w:t>在</w:t>
      </w:r>
      <w:r w:rsidRPr="00E12895">
        <w:t>RT-Thread Studio</w:t>
      </w:r>
      <w:r w:rsidRPr="00E12895">
        <w:rPr>
          <w:rFonts w:hint="eastAsia"/>
        </w:rPr>
        <w:t>中，找到“文件</w:t>
      </w:r>
      <w:r w:rsidRPr="00E12895">
        <w:t>-&gt;</w:t>
      </w:r>
      <w:r w:rsidRPr="00E12895">
        <w:rPr>
          <w:rFonts w:hint="eastAsia"/>
        </w:rPr>
        <w:t>新建</w:t>
      </w:r>
      <w:r w:rsidRPr="00E12895">
        <w:t>-&gt;RT-Thread</w:t>
      </w:r>
      <w:r w:rsidRPr="00E12895">
        <w:rPr>
          <w:rFonts w:hint="eastAsia"/>
        </w:rPr>
        <w:t>项目”，单击“</w:t>
      </w:r>
      <w:r w:rsidRPr="00E12895">
        <w:t>RT-Thread</w:t>
      </w:r>
      <w:r w:rsidRPr="00E12895">
        <w:rPr>
          <w:rFonts w:hint="eastAsia"/>
        </w:rPr>
        <w:t>项目”</w:t>
      </w:r>
      <w:r>
        <w:rPr>
          <w:rFonts w:hint="eastAsia"/>
        </w:rPr>
        <w:t>：</w:t>
      </w:r>
    </w:p>
    <w:p w14:paraId="2EE8F4F4" w14:textId="77777777" w:rsidR="00B5381D" w:rsidRPr="005264F6" w:rsidRDefault="00B5381D" w:rsidP="00B5381D"/>
    <w:p w14:paraId="3A0A0890" w14:textId="77777777" w:rsidR="00B5381D" w:rsidRDefault="00B5381D" w:rsidP="00B5381D">
      <w:pPr>
        <w:jc w:val="center"/>
      </w:pPr>
      <w:r w:rsidRPr="00E12895">
        <w:rPr>
          <w:noProof/>
        </w:rPr>
        <w:drawing>
          <wp:inline distT="0" distB="0" distL="0" distR="0" wp14:anchorId="0283DBFD" wp14:editId="179B27F8">
            <wp:extent cx="3296331" cy="3100754"/>
            <wp:effectExtent l="0" t="0" r="0" b="0"/>
            <wp:docPr id="4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9FFE235D-547C-311B-61D1-F030AB302DF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9FFE235D-547C-311B-61D1-F030AB302DF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7"/>
                    <a:srcRect r="68337" b="47050"/>
                    <a:stretch/>
                  </pic:blipFill>
                  <pic:spPr bwMode="auto">
                    <a:xfrm>
                      <a:off x="0" y="0"/>
                      <a:ext cx="3302915" cy="3106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74093" w14:textId="68A7EBFC" w:rsidR="00B5381D" w:rsidRDefault="00B5381D" w:rsidP="00B5381D">
      <w:r>
        <w:rPr>
          <w:rFonts w:hint="eastAsia"/>
        </w:rPr>
        <w:t>2）、</w:t>
      </w:r>
      <w:r w:rsidRPr="00E12895">
        <w:rPr>
          <w:rFonts w:hint="eastAsia"/>
        </w:rPr>
        <w:t>如</w:t>
      </w:r>
      <w:r>
        <w:rPr>
          <w:rFonts w:hint="eastAsia"/>
        </w:rPr>
        <w:t>下</w:t>
      </w:r>
      <w:r w:rsidRPr="00E12895">
        <w:rPr>
          <w:rFonts w:hint="eastAsia"/>
        </w:rPr>
        <w:t>图</w:t>
      </w:r>
      <w:r>
        <w:rPr>
          <w:rFonts w:hint="eastAsia"/>
        </w:rPr>
        <w:t>，</w:t>
      </w:r>
      <w:r w:rsidRPr="00E12895">
        <w:rPr>
          <w:rFonts w:hint="eastAsia"/>
        </w:rPr>
        <w:t>设置项目名称</w:t>
      </w:r>
      <w:r>
        <w:rPr>
          <w:rFonts w:ascii="宋体" w:eastAsia="宋体" w:hAnsi="宋体" w:hint="eastAsia"/>
        </w:rPr>
        <w:t>为“</w:t>
      </w:r>
      <w:ins w:id="3" w:author=" " w:date="2022-07-25T21:08:00Z">
        <w:r w:rsidRPr="00510C04">
          <w:rPr>
            <w:rFonts w:ascii="宋体" w:eastAsia="宋体" w:hAnsi="宋体" w:cs="宋体" w:hint="eastAsia"/>
            <w:kern w:val="0"/>
            <w:szCs w:val="21"/>
          </w:rPr>
          <w:t>c</w:t>
        </w:r>
        <w:r w:rsidRPr="00510C04">
          <w:rPr>
            <w:rFonts w:ascii="宋体" w:eastAsia="宋体" w:hAnsi="宋体" w:cs="宋体"/>
            <w:kern w:val="0"/>
            <w:szCs w:val="21"/>
          </w:rPr>
          <w:t>ar_motor</w:t>
        </w:r>
      </w:ins>
      <w:r>
        <w:rPr>
          <w:rFonts w:ascii="宋体" w:eastAsia="宋体" w:hAnsi="宋体" w:hint="eastAsia"/>
        </w:rPr>
        <w:t>”</w:t>
      </w:r>
      <w:r w:rsidRPr="00E12895">
        <w:t>、项目保存位置、选择项目所用芯片的厂商和型号等信息，单击“完成”</w:t>
      </w:r>
      <w:r>
        <w:rPr>
          <w:rFonts w:hint="eastAsia"/>
        </w:rPr>
        <w:t>。</w:t>
      </w:r>
    </w:p>
    <w:p w14:paraId="1A9F944F" w14:textId="1DFD0FB0" w:rsidR="00C45BA2" w:rsidRPr="00C45BA2" w:rsidRDefault="00C45BA2" w:rsidP="00C45BA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45BA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D254A48" wp14:editId="156E5946">
            <wp:extent cx="2756510" cy="37229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565" cy="372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0D17" w14:textId="6C41AE77" w:rsidR="00B5381D" w:rsidRPr="00042654" w:rsidRDefault="00B5381D" w:rsidP="00B5381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4CDB59B" w14:textId="5314741C" w:rsidR="00B5381D" w:rsidRPr="00510C04" w:rsidRDefault="00B5381D" w:rsidP="00B5381D">
      <w:pPr>
        <w:rPr>
          <w:ins w:id="4" w:author=" " w:date="2022-07-25T21:08:00Z"/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3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、</w:t>
      </w:r>
      <w:ins w:id="5" w:author=" " w:date="2022-07-25T21:07:00Z">
        <w:r>
          <w:rPr>
            <w:rFonts w:ascii="宋体" w:eastAsia="宋体" w:hAnsi="宋体" w:cs="宋体" w:hint="eastAsia"/>
            <w:b/>
            <w:bCs/>
            <w:kern w:val="0"/>
            <w:szCs w:val="21"/>
          </w:rPr>
          <w:t>B</w:t>
        </w:r>
        <w:r>
          <w:rPr>
            <w:rFonts w:ascii="宋体" w:eastAsia="宋体" w:hAnsi="宋体" w:cs="宋体"/>
            <w:b/>
            <w:bCs/>
            <w:kern w:val="0"/>
            <w:szCs w:val="21"/>
          </w:rPr>
          <w:t>SP</w:t>
        </w:r>
        <w:r>
          <w:rPr>
            <w:rFonts w:ascii="宋体" w:eastAsia="宋体" w:hAnsi="宋体" w:cs="宋体" w:hint="eastAsia"/>
            <w:b/>
            <w:bCs/>
            <w:kern w:val="0"/>
            <w:szCs w:val="21"/>
          </w:rPr>
          <w:t>配置</w:t>
        </w:r>
      </w:ins>
    </w:p>
    <w:p w14:paraId="315C8629" w14:textId="77777777" w:rsidR="000059A9" w:rsidRPr="00510C04" w:rsidRDefault="000059A9" w:rsidP="000059A9">
      <w:pPr>
        <w:widowControl/>
        <w:jc w:val="left"/>
        <w:rPr>
          <w:ins w:id="6" w:author=" " w:date="2022-07-25T21:08:00Z"/>
          <w:rFonts w:ascii="宋体" w:eastAsia="宋体" w:hAnsi="宋体" w:cs="宋体"/>
          <w:kern w:val="0"/>
          <w:szCs w:val="21"/>
        </w:rPr>
      </w:pPr>
      <w:ins w:id="7" w:author=" " w:date="2022-07-25T21:08:00Z">
        <w:r>
          <w:rPr>
            <w:rFonts w:ascii="宋体" w:eastAsia="宋体" w:hAnsi="宋体" w:cs="宋体" w:hint="eastAsia"/>
            <w:b/>
            <w:bCs/>
            <w:kern w:val="0"/>
            <w:szCs w:val="21"/>
          </w:rPr>
          <w:t>（1）</w:t>
        </w:r>
        <w:r w:rsidRPr="00510C04">
          <w:rPr>
            <w:rFonts w:ascii="宋体" w:eastAsia="宋体" w:hAnsi="宋体" w:cs="宋体"/>
            <w:b/>
            <w:bCs/>
            <w:kern w:val="0"/>
            <w:szCs w:val="21"/>
          </w:rPr>
          <w:t xml:space="preserve"> </w:t>
        </w:r>
        <w:r w:rsidRPr="00510C04">
          <w:rPr>
            <w:rFonts w:ascii="宋体" w:eastAsia="宋体" w:hAnsi="宋体" w:cs="宋体" w:hint="eastAsia"/>
            <w:b/>
            <w:bCs/>
            <w:kern w:val="0"/>
            <w:szCs w:val="21"/>
          </w:rPr>
          <w:t>用</w:t>
        </w:r>
        <w:r>
          <w:rPr>
            <w:rFonts w:ascii="宋体" w:eastAsia="宋体" w:hAnsi="宋体" w:cs="宋体" w:hint="eastAsia"/>
            <w:b/>
            <w:bCs/>
            <w:kern w:val="0"/>
            <w:szCs w:val="21"/>
          </w:rPr>
          <w:t>S</w:t>
        </w:r>
        <w:r>
          <w:rPr>
            <w:rFonts w:ascii="宋体" w:eastAsia="宋体" w:hAnsi="宋体" w:cs="宋体"/>
            <w:b/>
            <w:bCs/>
            <w:kern w:val="0"/>
            <w:szCs w:val="21"/>
          </w:rPr>
          <w:t>TM32</w:t>
        </w:r>
        <w:r w:rsidRPr="00510C04">
          <w:rPr>
            <w:rFonts w:ascii="宋体" w:eastAsia="宋体" w:hAnsi="宋体" w:cs="宋体" w:hint="eastAsia"/>
            <w:b/>
            <w:bCs/>
            <w:kern w:val="0"/>
            <w:szCs w:val="21"/>
          </w:rPr>
          <w:t>C</w:t>
        </w:r>
        <w:r w:rsidRPr="00510C04">
          <w:rPr>
            <w:rFonts w:ascii="宋体" w:eastAsia="宋体" w:hAnsi="宋体" w:cs="宋体"/>
            <w:b/>
            <w:bCs/>
            <w:kern w:val="0"/>
            <w:szCs w:val="21"/>
          </w:rPr>
          <w:t>ubMX</w:t>
        </w:r>
        <w:r w:rsidRPr="00510C04">
          <w:rPr>
            <w:rFonts w:ascii="宋体" w:eastAsia="宋体" w:hAnsi="宋体" w:cs="宋体" w:hint="eastAsia"/>
            <w:b/>
            <w:bCs/>
            <w:kern w:val="0"/>
            <w:szCs w:val="21"/>
          </w:rPr>
          <w:t>配置相关硬件</w:t>
        </w:r>
      </w:ins>
    </w:p>
    <w:p w14:paraId="4593A5FD" w14:textId="77777777" w:rsidR="000059A9" w:rsidRPr="00510C04" w:rsidRDefault="000059A9" w:rsidP="000059A9">
      <w:pPr>
        <w:ind w:firstLineChars="200" w:firstLine="420"/>
        <w:rPr>
          <w:ins w:id="8" w:author=" " w:date="2022-07-25T21:08:00Z"/>
          <w:rFonts w:ascii="宋体" w:eastAsia="宋体" w:hAnsi="宋体" w:cs="宋体"/>
          <w:kern w:val="0"/>
          <w:szCs w:val="21"/>
        </w:rPr>
      </w:pPr>
      <w:bookmarkStart w:id="9" w:name="_Hlk99373893"/>
      <w:ins w:id="10" w:author=" " w:date="2022-07-25T21:08:00Z">
        <w:r>
          <w:rPr>
            <w:rFonts w:ascii="宋体" w:eastAsia="宋体" w:hAnsi="宋体" w:cs="宋体" w:hint="eastAsia"/>
            <w:kern w:val="0"/>
            <w:szCs w:val="21"/>
          </w:rPr>
          <w:t>因为需要使用P</w:t>
        </w:r>
        <w:r>
          <w:rPr>
            <w:rFonts w:ascii="宋体" w:eastAsia="宋体" w:hAnsi="宋体" w:cs="宋体"/>
            <w:kern w:val="0"/>
            <w:szCs w:val="21"/>
          </w:rPr>
          <w:t>WM</w:t>
        </w:r>
        <w:r>
          <w:rPr>
            <w:rFonts w:ascii="宋体" w:eastAsia="宋体" w:hAnsi="宋体" w:cs="宋体" w:hint="eastAsia"/>
            <w:kern w:val="0"/>
            <w:szCs w:val="21"/>
          </w:rPr>
          <w:t>设备，</w:t>
        </w:r>
        <w:r w:rsidRPr="00510C04">
          <w:rPr>
            <w:rFonts w:ascii="宋体" w:eastAsia="宋体" w:hAnsi="宋体" w:cs="宋体" w:hint="eastAsia"/>
            <w:kern w:val="0"/>
            <w:szCs w:val="21"/>
          </w:rPr>
          <w:t>这里</w:t>
        </w:r>
        <w:r>
          <w:rPr>
            <w:rFonts w:ascii="宋体" w:eastAsia="宋体" w:hAnsi="宋体" w:cs="宋体" w:hint="eastAsia"/>
            <w:kern w:val="0"/>
            <w:szCs w:val="21"/>
          </w:rPr>
          <w:t>除了第</w:t>
        </w:r>
        <w:r>
          <w:rPr>
            <w:rFonts w:ascii="宋体" w:eastAsia="宋体" w:hAnsi="宋体" w:cs="宋体"/>
            <w:kern w:val="0"/>
            <w:szCs w:val="21"/>
          </w:rPr>
          <w:t>8</w:t>
        </w:r>
        <w:r>
          <w:rPr>
            <w:rFonts w:ascii="宋体" w:eastAsia="宋体" w:hAnsi="宋体" w:cs="宋体" w:hint="eastAsia"/>
            <w:kern w:val="0"/>
            <w:szCs w:val="21"/>
          </w:rPr>
          <w:t>章的常规配置（</w:t>
        </w:r>
        <w:r w:rsidRPr="00510C04">
          <w:rPr>
            <w:rFonts w:ascii="宋体" w:eastAsia="宋体" w:hAnsi="宋体" w:cs="宋体" w:hint="eastAsia"/>
            <w:kern w:val="0"/>
            <w:szCs w:val="21"/>
          </w:rPr>
          <w:t>开启外部高速晶振、配置时钟树、开启串口</w:t>
        </w:r>
        <w:r>
          <w:rPr>
            <w:rFonts w:ascii="宋体" w:eastAsia="宋体" w:hAnsi="宋体" w:cs="宋体" w:hint="eastAsia"/>
            <w:kern w:val="0"/>
            <w:szCs w:val="21"/>
          </w:rPr>
          <w:t>）外，还</w:t>
        </w:r>
        <w:r w:rsidRPr="00510C04">
          <w:rPr>
            <w:rFonts w:ascii="宋体" w:eastAsia="宋体" w:hAnsi="宋体" w:cs="宋体" w:hint="eastAsia"/>
            <w:kern w:val="0"/>
            <w:szCs w:val="21"/>
          </w:rPr>
          <w:t>需要配置使能</w:t>
        </w:r>
        <w:r>
          <w:rPr>
            <w:rFonts w:ascii="宋体" w:eastAsia="宋体" w:hAnsi="宋体" w:cs="宋体"/>
            <w:kern w:val="0"/>
            <w:szCs w:val="21"/>
          </w:rPr>
          <w:t>PWM</w:t>
        </w:r>
        <w:r>
          <w:rPr>
            <w:rFonts w:ascii="宋体" w:eastAsia="宋体" w:hAnsi="宋体" w:cs="宋体" w:hint="eastAsia"/>
            <w:kern w:val="0"/>
            <w:szCs w:val="21"/>
          </w:rPr>
          <w:t>设备。</w:t>
        </w:r>
      </w:ins>
    </w:p>
    <w:bookmarkEnd w:id="9"/>
    <w:p w14:paraId="4C53C59C" w14:textId="77777777" w:rsidR="000059A9" w:rsidRPr="00510C04" w:rsidRDefault="000059A9" w:rsidP="000059A9">
      <w:pPr>
        <w:widowControl/>
        <w:ind w:firstLineChars="200" w:firstLine="420"/>
        <w:jc w:val="left"/>
        <w:rPr>
          <w:ins w:id="11" w:author=" " w:date="2022-07-25T21:08:00Z"/>
          <w:rFonts w:ascii="宋体" w:eastAsia="宋体" w:hAnsi="宋体" w:cs="宋体"/>
          <w:kern w:val="0"/>
          <w:szCs w:val="21"/>
        </w:rPr>
      </w:pPr>
      <w:ins w:id="12" w:author=" " w:date="2022-07-25T21:08:00Z">
        <w:r w:rsidRPr="00510C04">
          <w:rPr>
            <w:rFonts w:ascii="宋体" w:eastAsia="宋体" w:hAnsi="宋体" w:cs="宋体" w:hint="eastAsia"/>
            <w:kern w:val="0"/>
            <w:szCs w:val="21"/>
          </w:rPr>
          <w:t>R</w:t>
        </w:r>
        <w:r w:rsidRPr="00510C04">
          <w:rPr>
            <w:rFonts w:ascii="宋体" w:eastAsia="宋体" w:hAnsi="宋体" w:cs="宋体"/>
            <w:kern w:val="0"/>
            <w:szCs w:val="21"/>
          </w:rPr>
          <w:t>T-T</w:t>
        </w:r>
        <w:r w:rsidRPr="00510C04">
          <w:rPr>
            <w:rFonts w:ascii="宋体" w:eastAsia="宋体" w:hAnsi="宋体" w:cs="宋体" w:hint="eastAsia"/>
            <w:kern w:val="0"/>
            <w:szCs w:val="21"/>
          </w:rPr>
          <w:t>h</w:t>
        </w:r>
        <w:r w:rsidRPr="00510C04">
          <w:rPr>
            <w:rFonts w:ascii="宋体" w:eastAsia="宋体" w:hAnsi="宋体" w:cs="宋体"/>
            <w:kern w:val="0"/>
            <w:szCs w:val="21"/>
          </w:rPr>
          <w:t>read</w:t>
        </w:r>
        <w:r w:rsidRPr="00510C04">
          <w:rPr>
            <w:rFonts w:ascii="宋体" w:eastAsia="宋体" w:hAnsi="宋体" w:cs="宋体" w:hint="eastAsia"/>
            <w:kern w:val="0"/>
            <w:szCs w:val="21"/>
          </w:rPr>
          <w:t>的P</w:t>
        </w:r>
        <w:r w:rsidRPr="00510C04">
          <w:rPr>
            <w:rFonts w:ascii="宋体" w:eastAsia="宋体" w:hAnsi="宋体" w:cs="宋体"/>
            <w:kern w:val="0"/>
            <w:szCs w:val="21"/>
          </w:rPr>
          <w:t>WM</w:t>
        </w:r>
        <w:r w:rsidRPr="00510C04">
          <w:rPr>
            <w:rFonts w:ascii="宋体" w:eastAsia="宋体" w:hAnsi="宋体" w:cs="宋体" w:hint="eastAsia"/>
            <w:kern w:val="0"/>
            <w:szCs w:val="21"/>
          </w:rPr>
          <w:t>设备使用的是S</w:t>
        </w:r>
        <w:r w:rsidRPr="00510C04">
          <w:rPr>
            <w:rFonts w:ascii="宋体" w:eastAsia="宋体" w:hAnsi="宋体" w:cs="宋体"/>
            <w:kern w:val="0"/>
            <w:szCs w:val="21"/>
          </w:rPr>
          <w:t>TM32</w:t>
        </w:r>
        <w:r w:rsidRPr="00510C04">
          <w:rPr>
            <w:rFonts w:ascii="宋体" w:eastAsia="宋体" w:hAnsi="宋体" w:cs="宋体" w:hint="eastAsia"/>
            <w:kern w:val="0"/>
            <w:szCs w:val="21"/>
          </w:rPr>
          <w:t>硬件定时器P</w:t>
        </w:r>
        <w:r w:rsidRPr="00510C04">
          <w:rPr>
            <w:rFonts w:ascii="宋体" w:eastAsia="宋体" w:hAnsi="宋体" w:cs="宋体"/>
            <w:kern w:val="0"/>
            <w:szCs w:val="21"/>
          </w:rPr>
          <w:t>WM</w:t>
        </w:r>
        <w:r w:rsidRPr="00510C04">
          <w:rPr>
            <w:rFonts w:ascii="宋体" w:eastAsia="宋体" w:hAnsi="宋体" w:cs="宋体" w:hint="eastAsia"/>
            <w:kern w:val="0"/>
            <w:szCs w:val="21"/>
          </w:rPr>
          <w:t>输出通道，所以，需要配置好S</w:t>
        </w:r>
        <w:r w:rsidRPr="00510C04">
          <w:rPr>
            <w:rFonts w:ascii="宋体" w:eastAsia="宋体" w:hAnsi="宋体" w:cs="宋体"/>
            <w:kern w:val="0"/>
            <w:szCs w:val="21"/>
          </w:rPr>
          <w:t>TM32</w:t>
        </w:r>
        <w:r w:rsidRPr="00510C04">
          <w:rPr>
            <w:rFonts w:ascii="宋体" w:eastAsia="宋体" w:hAnsi="宋体" w:cs="宋体" w:hint="eastAsia"/>
            <w:kern w:val="0"/>
            <w:szCs w:val="21"/>
          </w:rPr>
          <w:t>芯片的硬件定时器</w:t>
        </w:r>
        <w:r>
          <w:rPr>
            <w:rFonts w:ascii="宋体" w:eastAsia="宋体" w:hAnsi="宋体" w:cs="宋体" w:hint="eastAsia"/>
            <w:kern w:val="0"/>
            <w:szCs w:val="21"/>
          </w:rPr>
          <w:t>4（P</w:t>
        </w:r>
        <w:r>
          <w:rPr>
            <w:rFonts w:ascii="宋体" w:eastAsia="宋体" w:hAnsi="宋体" w:cs="宋体"/>
            <w:kern w:val="0"/>
            <w:szCs w:val="21"/>
          </w:rPr>
          <w:t>WM4</w:t>
        </w:r>
        <w:r>
          <w:rPr>
            <w:rFonts w:ascii="宋体" w:eastAsia="宋体" w:hAnsi="宋体" w:cs="宋体" w:hint="eastAsia"/>
            <w:kern w:val="0"/>
            <w:szCs w:val="21"/>
          </w:rPr>
          <w:t>对应T</w:t>
        </w:r>
        <w:r>
          <w:rPr>
            <w:rFonts w:ascii="宋体" w:eastAsia="宋体" w:hAnsi="宋体" w:cs="宋体"/>
            <w:kern w:val="0"/>
            <w:szCs w:val="21"/>
          </w:rPr>
          <w:t>IM4</w:t>
        </w:r>
        <w:r>
          <w:rPr>
            <w:rFonts w:ascii="宋体" w:eastAsia="宋体" w:hAnsi="宋体" w:cs="宋体" w:hint="eastAsia"/>
            <w:kern w:val="0"/>
            <w:szCs w:val="21"/>
          </w:rPr>
          <w:t>）</w:t>
        </w:r>
        <w:r w:rsidRPr="00510C04">
          <w:rPr>
            <w:rFonts w:ascii="宋体" w:eastAsia="宋体" w:hAnsi="宋体" w:cs="宋体" w:hint="eastAsia"/>
            <w:kern w:val="0"/>
            <w:szCs w:val="21"/>
          </w:rPr>
          <w:t>，把相关通道配置为P</w:t>
        </w:r>
        <w:r w:rsidRPr="00510C04">
          <w:rPr>
            <w:rFonts w:ascii="宋体" w:eastAsia="宋体" w:hAnsi="宋体" w:cs="宋体"/>
            <w:kern w:val="0"/>
            <w:szCs w:val="21"/>
          </w:rPr>
          <w:t>WM</w:t>
        </w:r>
        <w:r w:rsidRPr="00510C04">
          <w:rPr>
            <w:rFonts w:ascii="宋体" w:eastAsia="宋体" w:hAnsi="宋体" w:cs="宋体" w:hint="eastAsia"/>
            <w:kern w:val="0"/>
            <w:szCs w:val="21"/>
          </w:rPr>
          <w:t>输出模式，如</w:t>
        </w:r>
        <w:r>
          <w:rPr>
            <w:rFonts w:ascii="宋体" w:eastAsia="宋体" w:hAnsi="宋体" w:cs="宋体" w:hint="eastAsia"/>
            <w:kern w:val="0"/>
            <w:szCs w:val="21"/>
          </w:rPr>
          <w:t>图9</w:t>
        </w:r>
        <w:r>
          <w:rPr>
            <w:rFonts w:ascii="宋体" w:eastAsia="宋体" w:hAnsi="宋体" w:cs="宋体"/>
            <w:kern w:val="0"/>
            <w:szCs w:val="21"/>
          </w:rPr>
          <w:t>-3</w:t>
        </w:r>
        <w:r w:rsidRPr="00510C04">
          <w:rPr>
            <w:rFonts w:ascii="宋体" w:eastAsia="宋体" w:hAnsi="宋体" w:cs="宋体" w:hint="eastAsia"/>
            <w:kern w:val="0"/>
            <w:szCs w:val="21"/>
          </w:rPr>
          <w:t>所示</w:t>
        </w:r>
        <w:r>
          <w:rPr>
            <w:rFonts w:ascii="宋体" w:eastAsia="宋体" w:hAnsi="宋体" w:cs="宋体" w:hint="eastAsia"/>
            <w:kern w:val="0"/>
            <w:szCs w:val="21"/>
          </w:rPr>
          <w:t>。</w:t>
        </w:r>
      </w:ins>
    </w:p>
    <w:p w14:paraId="44D0BE53" w14:textId="77777777" w:rsidR="000059A9" w:rsidRDefault="000059A9" w:rsidP="000059A9">
      <w:pPr>
        <w:widowControl/>
        <w:jc w:val="center"/>
        <w:rPr>
          <w:ins w:id="13" w:author=" " w:date="2022-07-25T21:08:00Z"/>
          <w:rFonts w:ascii="宋体" w:eastAsia="宋体" w:hAnsi="宋体" w:cs="宋体"/>
          <w:kern w:val="0"/>
          <w:szCs w:val="21"/>
        </w:rPr>
      </w:pPr>
      <w:ins w:id="14" w:author=" " w:date="2022-07-25T21:08:00Z">
        <w:r w:rsidRPr="00510C04">
          <w:rPr>
            <w:rFonts w:ascii="宋体" w:eastAsia="宋体" w:hAnsi="宋体" w:cs="宋体"/>
            <w:noProof/>
            <w:kern w:val="0"/>
            <w:szCs w:val="21"/>
          </w:rPr>
          <w:drawing>
            <wp:inline distT="0" distB="0" distL="0" distR="0" wp14:anchorId="16C934F2" wp14:editId="4000D5D8">
              <wp:extent cx="3718560" cy="2268922"/>
              <wp:effectExtent l="0" t="0" r="0" b="0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43397" cy="228407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7224907" w14:textId="77777777" w:rsidR="000059A9" w:rsidRPr="00E25E7D" w:rsidRDefault="000059A9" w:rsidP="000059A9">
      <w:pPr>
        <w:widowControl/>
        <w:jc w:val="center"/>
        <w:rPr>
          <w:ins w:id="15" w:author=" " w:date="2022-07-25T21:08:00Z"/>
          <w:rFonts w:ascii="宋体" w:eastAsia="宋体" w:hAnsi="宋体" w:cs="宋体"/>
          <w:kern w:val="0"/>
          <w:sz w:val="18"/>
          <w:szCs w:val="18"/>
        </w:rPr>
      </w:pPr>
      <w:ins w:id="16" w:author=" " w:date="2022-07-25T21:08:00Z">
        <w:r w:rsidRPr="00E25E7D">
          <w:rPr>
            <w:rFonts w:ascii="宋体" w:eastAsia="宋体" w:hAnsi="宋体" w:cs="宋体" w:hint="eastAsia"/>
            <w:kern w:val="0"/>
            <w:sz w:val="18"/>
            <w:szCs w:val="18"/>
          </w:rPr>
          <w:t>图9</w:t>
        </w:r>
        <w:r w:rsidRPr="00E25E7D">
          <w:rPr>
            <w:rFonts w:ascii="宋体" w:eastAsia="宋体" w:hAnsi="宋体" w:cs="宋体"/>
            <w:kern w:val="0"/>
            <w:sz w:val="18"/>
            <w:szCs w:val="18"/>
          </w:rPr>
          <w:t>-</w:t>
        </w:r>
        <w:r>
          <w:rPr>
            <w:rFonts w:ascii="宋体" w:eastAsia="宋体" w:hAnsi="宋体" w:cs="宋体"/>
            <w:kern w:val="0"/>
            <w:sz w:val="18"/>
            <w:szCs w:val="18"/>
          </w:rPr>
          <w:t>3</w:t>
        </w:r>
        <w:r w:rsidRPr="00E25E7D">
          <w:rPr>
            <w:rFonts w:ascii="宋体" w:eastAsia="宋体" w:hAnsi="宋体" w:cs="宋体"/>
            <w:kern w:val="0"/>
            <w:sz w:val="18"/>
            <w:szCs w:val="18"/>
          </w:rPr>
          <w:t xml:space="preserve"> </w:t>
        </w:r>
        <w:r w:rsidRPr="00E25E7D">
          <w:rPr>
            <w:rFonts w:ascii="宋体" w:eastAsia="宋体" w:hAnsi="宋体" w:cs="宋体" w:hint="eastAsia"/>
            <w:kern w:val="0"/>
            <w:sz w:val="18"/>
            <w:szCs w:val="18"/>
          </w:rPr>
          <w:t>用C</w:t>
        </w:r>
        <w:r w:rsidRPr="00E25E7D">
          <w:rPr>
            <w:rFonts w:ascii="宋体" w:eastAsia="宋体" w:hAnsi="宋体" w:cs="宋体"/>
            <w:kern w:val="0"/>
            <w:sz w:val="18"/>
            <w:szCs w:val="18"/>
          </w:rPr>
          <w:t>ubeMX</w:t>
        </w:r>
        <w:r w:rsidRPr="00E25E7D">
          <w:rPr>
            <w:rFonts w:ascii="宋体" w:eastAsia="宋体" w:hAnsi="宋体" w:cs="宋体" w:hint="eastAsia"/>
            <w:kern w:val="0"/>
            <w:sz w:val="18"/>
            <w:szCs w:val="18"/>
          </w:rPr>
          <w:t>配置P</w:t>
        </w:r>
        <w:r w:rsidRPr="00E25E7D">
          <w:rPr>
            <w:rFonts w:ascii="宋体" w:eastAsia="宋体" w:hAnsi="宋体" w:cs="宋体"/>
            <w:kern w:val="0"/>
            <w:sz w:val="18"/>
            <w:szCs w:val="18"/>
          </w:rPr>
          <w:t>WM</w:t>
        </w:r>
        <w:r w:rsidRPr="00E25E7D">
          <w:rPr>
            <w:rFonts w:ascii="宋体" w:eastAsia="宋体" w:hAnsi="宋体" w:cs="宋体" w:hint="eastAsia"/>
            <w:kern w:val="0"/>
            <w:sz w:val="18"/>
            <w:szCs w:val="18"/>
          </w:rPr>
          <w:t>设备</w:t>
        </w:r>
      </w:ins>
    </w:p>
    <w:p w14:paraId="195840FA" w14:textId="77777777" w:rsidR="000059A9" w:rsidRDefault="000059A9" w:rsidP="000059A9">
      <w:pPr>
        <w:rPr>
          <w:ins w:id="17" w:author=" " w:date="2022-07-25T21:08:00Z"/>
          <w:rFonts w:ascii="宋体" w:eastAsia="宋体" w:hAnsi="宋体" w:cs="宋体"/>
          <w:b/>
          <w:bCs/>
          <w:kern w:val="0"/>
          <w:szCs w:val="21"/>
        </w:rPr>
      </w:pPr>
      <w:ins w:id="18" w:author=" " w:date="2022-07-25T21:08:00Z">
        <w:r w:rsidRPr="00DA604A">
          <w:rPr>
            <w:rFonts w:ascii="宋体" w:eastAsia="宋体" w:hAnsi="宋体" w:cs="宋体" w:hint="eastAsia"/>
            <w:b/>
            <w:bCs/>
            <w:kern w:val="0"/>
            <w:szCs w:val="21"/>
          </w:rPr>
          <w:t>（2）</w:t>
        </w:r>
        <w:r w:rsidRPr="00DA604A">
          <w:rPr>
            <w:rFonts w:ascii="宋体" w:eastAsia="宋体" w:hAnsi="宋体" w:cs="宋体"/>
            <w:b/>
            <w:bCs/>
            <w:kern w:val="0"/>
            <w:szCs w:val="21"/>
          </w:rPr>
          <w:t xml:space="preserve"> </w:t>
        </w:r>
        <w:r w:rsidRPr="00DA604A">
          <w:rPr>
            <w:rFonts w:ascii="宋体" w:eastAsia="宋体" w:hAnsi="宋体" w:cs="宋体" w:hint="eastAsia"/>
            <w:b/>
            <w:bCs/>
            <w:kern w:val="0"/>
            <w:szCs w:val="21"/>
          </w:rPr>
          <w:t>在d</w:t>
        </w:r>
        <w:r w:rsidRPr="00DA604A">
          <w:rPr>
            <w:rFonts w:ascii="宋体" w:eastAsia="宋体" w:hAnsi="宋体" w:cs="宋体"/>
            <w:b/>
            <w:bCs/>
            <w:kern w:val="0"/>
            <w:szCs w:val="21"/>
          </w:rPr>
          <w:t>rivers/board.h</w:t>
        </w:r>
        <w:r w:rsidRPr="00DA604A">
          <w:rPr>
            <w:rFonts w:ascii="宋体" w:eastAsia="宋体" w:hAnsi="宋体" w:cs="宋体" w:hint="eastAsia"/>
            <w:b/>
            <w:bCs/>
            <w:kern w:val="0"/>
            <w:szCs w:val="21"/>
          </w:rPr>
          <w:t>中定义P</w:t>
        </w:r>
        <w:r w:rsidRPr="00DA604A">
          <w:rPr>
            <w:rFonts w:ascii="宋体" w:eastAsia="宋体" w:hAnsi="宋体" w:cs="宋体"/>
            <w:b/>
            <w:bCs/>
            <w:kern w:val="0"/>
            <w:szCs w:val="21"/>
          </w:rPr>
          <w:t>WM</w:t>
        </w:r>
        <w:r w:rsidRPr="00DA604A">
          <w:rPr>
            <w:rFonts w:ascii="宋体" w:eastAsia="宋体" w:hAnsi="宋体" w:cs="宋体" w:hint="eastAsia"/>
            <w:b/>
            <w:bCs/>
            <w:kern w:val="0"/>
            <w:szCs w:val="21"/>
          </w:rPr>
          <w:t>设备相关的宏</w:t>
        </w:r>
      </w:ins>
    </w:p>
    <w:p w14:paraId="69C16978" w14:textId="77777777" w:rsidR="000059A9" w:rsidRPr="00D70336" w:rsidRDefault="000059A9" w:rsidP="000059A9">
      <w:pPr>
        <w:ind w:firstLineChars="200" w:firstLine="420"/>
        <w:rPr>
          <w:ins w:id="19" w:author=" " w:date="2022-07-25T21:08:00Z"/>
          <w:rFonts w:ascii="宋体" w:eastAsia="宋体" w:hAnsi="宋体" w:cs="宋体"/>
          <w:kern w:val="0"/>
          <w:szCs w:val="21"/>
        </w:rPr>
      </w:pPr>
      <w:ins w:id="20" w:author=" " w:date="2022-07-25T21:08:00Z">
        <w:r w:rsidRPr="00D70336">
          <w:rPr>
            <w:rFonts w:ascii="宋体" w:eastAsia="宋体" w:hAnsi="宋体" w:cs="宋体" w:hint="eastAsia"/>
            <w:kern w:val="0"/>
            <w:szCs w:val="21"/>
          </w:rPr>
          <w:t>只有定义以下宏，P</w:t>
        </w:r>
        <w:r w:rsidRPr="00D70336">
          <w:rPr>
            <w:rFonts w:ascii="宋体" w:eastAsia="宋体" w:hAnsi="宋体" w:cs="宋体"/>
            <w:kern w:val="0"/>
            <w:szCs w:val="21"/>
          </w:rPr>
          <w:t>WM</w:t>
        </w:r>
        <w:r w:rsidRPr="00D70336">
          <w:rPr>
            <w:rFonts w:ascii="宋体" w:eastAsia="宋体" w:hAnsi="宋体" w:cs="宋体" w:hint="eastAsia"/>
            <w:kern w:val="0"/>
            <w:szCs w:val="21"/>
          </w:rPr>
          <w:t>设备才会被注册到操作系统中。</w:t>
        </w:r>
      </w:ins>
    </w:p>
    <w:p w14:paraId="3BF818B4" w14:textId="77777777" w:rsidR="000059A9" w:rsidRPr="00A026E5" w:rsidRDefault="000059A9" w:rsidP="000059A9">
      <w:pPr>
        <w:shd w:val="clear" w:color="auto" w:fill="E7E6E6" w:themeFill="background2"/>
        <w:rPr>
          <w:ins w:id="21" w:author=" " w:date="2022-07-25T21:08:00Z"/>
          <w:rFonts w:ascii="Courier New" w:eastAsia="宋体" w:hAnsi="Courier New" w:cs="Courier New"/>
          <w:kern w:val="0"/>
          <w:sz w:val="18"/>
          <w:szCs w:val="18"/>
        </w:rPr>
      </w:pPr>
      <w:ins w:id="22" w:author=" " w:date="2022-07-25T21:08:00Z">
        <w:r w:rsidRPr="00A026E5">
          <w:rPr>
            <w:rFonts w:ascii="Courier New" w:eastAsia="宋体" w:hAnsi="Courier New" w:cs="Courier New"/>
            <w:kern w:val="0"/>
            <w:sz w:val="18"/>
            <w:szCs w:val="18"/>
          </w:rPr>
          <w:t xml:space="preserve">#define BSP_USING_PWM4            </w:t>
        </w:r>
        <w:r w:rsidRPr="00A026E5">
          <w:rPr>
            <w:rFonts w:ascii="Courier New" w:eastAsia="宋体" w:hAnsi="Courier New" w:cs="Courier New" w:hint="eastAsia"/>
            <w:kern w:val="0"/>
            <w:sz w:val="18"/>
            <w:szCs w:val="18"/>
          </w:rPr>
          <w:t>/</w:t>
        </w:r>
        <w:r w:rsidRPr="00A026E5">
          <w:rPr>
            <w:rFonts w:ascii="Courier New" w:eastAsia="宋体" w:hAnsi="Courier New" w:cs="Courier New"/>
            <w:kern w:val="0"/>
            <w:sz w:val="18"/>
            <w:szCs w:val="18"/>
          </w:rPr>
          <w:t>/</w:t>
        </w:r>
        <w:r w:rsidRPr="00A026E5">
          <w:rPr>
            <w:rFonts w:ascii="Courier New" w:eastAsia="宋体" w:hAnsi="Courier New" w:cs="Courier New" w:hint="eastAsia"/>
            <w:kern w:val="0"/>
            <w:sz w:val="18"/>
            <w:szCs w:val="18"/>
          </w:rPr>
          <w:t>使用</w:t>
        </w:r>
        <w:r w:rsidRPr="00A026E5">
          <w:rPr>
            <w:rFonts w:ascii="Courier New" w:eastAsia="宋体" w:hAnsi="Courier New" w:cs="Courier New" w:hint="eastAsia"/>
            <w:kern w:val="0"/>
            <w:sz w:val="18"/>
            <w:szCs w:val="18"/>
          </w:rPr>
          <w:t>P</w:t>
        </w:r>
        <w:r w:rsidRPr="00A026E5">
          <w:rPr>
            <w:rFonts w:ascii="Courier New" w:eastAsia="宋体" w:hAnsi="Courier New" w:cs="Courier New"/>
            <w:kern w:val="0"/>
            <w:sz w:val="18"/>
            <w:szCs w:val="18"/>
          </w:rPr>
          <w:t>WM4</w:t>
        </w:r>
        <w:r w:rsidRPr="00A026E5">
          <w:rPr>
            <w:rFonts w:ascii="Courier New" w:eastAsia="宋体" w:hAnsi="Courier New" w:cs="Courier New" w:hint="eastAsia"/>
            <w:kern w:val="0"/>
            <w:sz w:val="18"/>
            <w:szCs w:val="18"/>
          </w:rPr>
          <w:t>设备</w:t>
        </w:r>
      </w:ins>
    </w:p>
    <w:p w14:paraId="37D891C0" w14:textId="77777777" w:rsidR="000059A9" w:rsidRPr="00A026E5" w:rsidRDefault="000059A9" w:rsidP="000059A9">
      <w:pPr>
        <w:shd w:val="clear" w:color="auto" w:fill="E7E6E6" w:themeFill="background2"/>
        <w:rPr>
          <w:ins w:id="23" w:author=" " w:date="2022-07-25T21:08:00Z"/>
          <w:rFonts w:ascii="Courier New" w:eastAsia="宋体" w:hAnsi="Courier New" w:cs="Courier New"/>
          <w:kern w:val="0"/>
          <w:sz w:val="18"/>
          <w:szCs w:val="18"/>
        </w:rPr>
      </w:pPr>
      <w:ins w:id="24" w:author=" " w:date="2022-07-25T21:08:00Z">
        <w:r w:rsidRPr="00A026E5">
          <w:rPr>
            <w:rFonts w:ascii="Courier New" w:eastAsia="宋体" w:hAnsi="Courier New" w:cs="Courier New"/>
            <w:kern w:val="0"/>
            <w:sz w:val="18"/>
            <w:szCs w:val="18"/>
          </w:rPr>
          <w:t>#ifdef BSP_USING_PWM4</w:t>
        </w:r>
      </w:ins>
    </w:p>
    <w:p w14:paraId="0A5C3CDC" w14:textId="77777777" w:rsidR="000059A9" w:rsidRPr="00A026E5" w:rsidRDefault="000059A9" w:rsidP="000059A9">
      <w:pPr>
        <w:shd w:val="clear" w:color="auto" w:fill="E7E6E6" w:themeFill="background2"/>
        <w:rPr>
          <w:ins w:id="25" w:author=" " w:date="2022-07-25T21:08:00Z"/>
          <w:rFonts w:ascii="Courier New" w:eastAsia="宋体" w:hAnsi="Courier New" w:cs="Courier New"/>
          <w:kern w:val="0"/>
          <w:sz w:val="18"/>
          <w:szCs w:val="18"/>
        </w:rPr>
      </w:pPr>
      <w:ins w:id="26" w:author=" " w:date="2022-07-25T21:08:00Z">
        <w:r w:rsidRPr="00A026E5">
          <w:rPr>
            <w:rFonts w:ascii="Courier New" w:eastAsia="宋体" w:hAnsi="Courier New" w:cs="Courier New"/>
            <w:kern w:val="0"/>
            <w:sz w:val="18"/>
            <w:szCs w:val="18"/>
          </w:rPr>
          <w:lastRenderedPageBreak/>
          <w:t xml:space="preserve">#define BSP_USING_PWM4_CH3        </w:t>
        </w:r>
        <w:r w:rsidRPr="00A026E5">
          <w:rPr>
            <w:rFonts w:ascii="Courier New" w:eastAsia="宋体" w:hAnsi="Courier New" w:cs="Courier New" w:hint="eastAsia"/>
            <w:kern w:val="0"/>
            <w:sz w:val="18"/>
            <w:szCs w:val="18"/>
          </w:rPr>
          <w:t>/</w:t>
        </w:r>
        <w:r w:rsidRPr="00A026E5">
          <w:rPr>
            <w:rFonts w:ascii="Courier New" w:eastAsia="宋体" w:hAnsi="Courier New" w:cs="Courier New"/>
            <w:kern w:val="0"/>
            <w:sz w:val="18"/>
            <w:szCs w:val="18"/>
          </w:rPr>
          <w:t>/</w:t>
        </w:r>
        <w:r w:rsidRPr="00A026E5">
          <w:rPr>
            <w:rFonts w:ascii="Courier New" w:eastAsia="宋体" w:hAnsi="Courier New" w:cs="Courier New" w:hint="eastAsia"/>
            <w:kern w:val="0"/>
            <w:sz w:val="18"/>
            <w:szCs w:val="18"/>
          </w:rPr>
          <w:t>使用</w:t>
        </w:r>
        <w:r w:rsidRPr="00A026E5">
          <w:rPr>
            <w:rFonts w:ascii="Courier New" w:eastAsia="宋体" w:hAnsi="Courier New" w:cs="Courier New" w:hint="eastAsia"/>
            <w:kern w:val="0"/>
            <w:sz w:val="18"/>
            <w:szCs w:val="18"/>
          </w:rPr>
          <w:t>P</w:t>
        </w:r>
        <w:r w:rsidRPr="00A026E5">
          <w:rPr>
            <w:rFonts w:ascii="Courier New" w:eastAsia="宋体" w:hAnsi="Courier New" w:cs="Courier New"/>
            <w:kern w:val="0"/>
            <w:sz w:val="18"/>
            <w:szCs w:val="18"/>
          </w:rPr>
          <w:t>WM4</w:t>
        </w:r>
        <w:r w:rsidRPr="00A026E5">
          <w:rPr>
            <w:rFonts w:ascii="Courier New" w:eastAsia="宋体" w:hAnsi="Courier New" w:cs="Courier New" w:hint="eastAsia"/>
            <w:kern w:val="0"/>
            <w:sz w:val="18"/>
            <w:szCs w:val="18"/>
          </w:rPr>
          <w:t>设备的通道</w:t>
        </w:r>
        <w:r w:rsidRPr="00A026E5">
          <w:rPr>
            <w:rFonts w:ascii="Courier New" w:eastAsia="宋体" w:hAnsi="Courier New" w:cs="Courier New" w:hint="eastAsia"/>
            <w:kern w:val="0"/>
            <w:sz w:val="18"/>
            <w:szCs w:val="18"/>
          </w:rPr>
          <w:t>3</w:t>
        </w:r>
      </w:ins>
    </w:p>
    <w:p w14:paraId="0F9769B0" w14:textId="77777777" w:rsidR="000059A9" w:rsidRPr="00A026E5" w:rsidRDefault="000059A9" w:rsidP="000059A9">
      <w:pPr>
        <w:shd w:val="clear" w:color="auto" w:fill="E7E6E6" w:themeFill="background2"/>
        <w:rPr>
          <w:ins w:id="27" w:author=" " w:date="2022-07-25T21:08:00Z"/>
          <w:rFonts w:ascii="Courier New" w:eastAsia="宋体" w:hAnsi="Courier New" w:cs="Courier New"/>
          <w:kern w:val="0"/>
          <w:sz w:val="18"/>
          <w:szCs w:val="18"/>
        </w:rPr>
      </w:pPr>
      <w:ins w:id="28" w:author=" " w:date="2022-07-25T21:08:00Z">
        <w:r w:rsidRPr="00A026E5">
          <w:rPr>
            <w:rFonts w:ascii="Courier New" w:eastAsia="宋体" w:hAnsi="Courier New" w:cs="Courier New"/>
            <w:kern w:val="0"/>
            <w:sz w:val="18"/>
            <w:szCs w:val="18"/>
          </w:rPr>
          <w:t xml:space="preserve">#define BSP_USING_PWM4_CH4        </w:t>
        </w:r>
        <w:r w:rsidRPr="00A026E5">
          <w:rPr>
            <w:rFonts w:ascii="Courier New" w:eastAsia="宋体" w:hAnsi="Courier New" w:cs="Courier New" w:hint="eastAsia"/>
            <w:kern w:val="0"/>
            <w:sz w:val="18"/>
            <w:szCs w:val="18"/>
          </w:rPr>
          <w:t>/</w:t>
        </w:r>
        <w:r w:rsidRPr="00A026E5">
          <w:rPr>
            <w:rFonts w:ascii="Courier New" w:eastAsia="宋体" w:hAnsi="Courier New" w:cs="Courier New"/>
            <w:kern w:val="0"/>
            <w:sz w:val="18"/>
            <w:szCs w:val="18"/>
          </w:rPr>
          <w:t>/</w:t>
        </w:r>
        <w:r w:rsidRPr="00A026E5">
          <w:rPr>
            <w:rFonts w:ascii="Courier New" w:eastAsia="宋体" w:hAnsi="Courier New" w:cs="Courier New" w:hint="eastAsia"/>
            <w:kern w:val="0"/>
            <w:sz w:val="18"/>
            <w:szCs w:val="18"/>
          </w:rPr>
          <w:t>使用</w:t>
        </w:r>
        <w:r w:rsidRPr="00A026E5">
          <w:rPr>
            <w:rFonts w:ascii="Courier New" w:eastAsia="宋体" w:hAnsi="Courier New" w:cs="Courier New" w:hint="eastAsia"/>
            <w:kern w:val="0"/>
            <w:sz w:val="18"/>
            <w:szCs w:val="18"/>
          </w:rPr>
          <w:t>P</w:t>
        </w:r>
        <w:r w:rsidRPr="00A026E5">
          <w:rPr>
            <w:rFonts w:ascii="Courier New" w:eastAsia="宋体" w:hAnsi="Courier New" w:cs="Courier New"/>
            <w:kern w:val="0"/>
            <w:sz w:val="18"/>
            <w:szCs w:val="18"/>
          </w:rPr>
          <w:t>WM4</w:t>
        </w:r>
        <w:r w:rsidRPr="00A026E5">
          <w:rPr>
            <w:rFonts w:ascii="Courier New" w:eastAsia="宋体" w:hAnsi="Courier New" w:cs="Courier New" w:hint="eastAsia"/>
            <w:kern w:val="0"/>
            <w:sz w:val="18"/>
            <w:szCs w:val="18"/>
          </w:rPr>
          <w:t>设备的通道</w:t>
        </w:r>
        <w:r w:rsidRPr="00A026E5">
          <w:rPr>
            <w:rFonts w:ascii="Courier New" w:eastAsia="宋体" w:hAnsi="Courier New" w:cs="Courier New"/>
            <w:kern w:val="0"/>
            <w:sz w:val="18"/>
            <w:szCs w:val="18"/>
          </w:rPr>
          <w:t>4</w:t>
        </w:r>
      </w:ins>
    </w:p>
    <w:p w14:paraId="3EBE4D65" w14:textId="77777777" w:rsidR="000059A9" w:rsidRPr="00A026E5" w:rsidRDefault="000059A9" w:rsidP="000059A9">
      <w:pPr>
        <w:shd w:val="clear" w:color="auto" w:fill="E7E6E6" w:themeFill="background2"/>
        <w:rPr>
          <w:ins w:id="29" w:author=" " w:date="2022-07-25T21:08:00Z"/>
          <w:rFonts w:ascii="Courier New" w:eastAsia="宋体" w:hAnsi="Courier New" w:cs="Courier New"/>
          <w:kern w:val="0"/>
          <w:sz w:val="18"/>
          <w:szCs w:val="18"/>
        </w:rPr>
      </w:pPr>
      <w:ins w:id="30" w:author=" " w:date="2022-07-25T21:08:00Z">
        <w:r w:rsidRPr="00A026E5">
          <w:rPr>
            <w:rFonts w:ascii="Courier New" w:eastAsia="宋体" w:hAnsi="Courier New" w:cs="Courier New"/>
            <w:kern w:val="0"/>
            <w:sz w:val="18"/>
            <w:szCs w:val="18"/>
          </w:rPr>
          <w:t>#endif</w:t>
        </w:r>
      </w:ins>
    </w:p>
    <w:p w14:paraId="25ABE7F8" w14:textId="77777777" w:rsidR="000059A9" w:rsidRDefault="000059A9" w:rsidP="000059A9">
      <w:pPr>
        <w:widowControl/>
        <w:jc w:val="left"/>
        <w:rPr>
          <w:ins w:id="31" w:author=" " w:date="2022-07-25T21:08:00Z"/>
          <w:rFonts w:ascii="宋体" w:eastAsia="宋体" w:hAnsi="宋体" w:cs="宋体"/>
          <w:b/>
          <w:bCs/>
          <w:kern w:val="0"/>
          <w:szCs w:val="21"/>
        </w:rPr>
      </w:pPr>
      <w:ins w:id="32" w:author=" " w:date="2022-07-25T21:08:00Z">
        <w:r w:rsidRPr="00DA604A">
          <w:rPr>
            <w:rFonts w:ascii="宋体" w:eastAsia="宋体" w:hAnsi="宋体" w:cs="宋体" w:hint="eastAsia"/>
            <w:b/>
            <w:bCs/>
            <w:kern w:val="0"/>
            <w:szCs w:val="21"/>
          </w:rPr>
          <w:t>（3）</w:t>
        </w:r>
        <w:r w:rsidRPr="00DA604A">
          <w:rPr>
            <w:rFonts w:ascii="宋体" w:eastAsia="宋体" w:hAnsi="宋体" w:cs="宋体"/>
            <w:b/>
            <w:bCs/>
            <w:kern w:val="0"/>
            <w:szCs w:val="21"/>
          </w:rPr>
          <w:t xml:space="preserve"> </w:t>
        </w:r>
        <w:r w:rsidRPr="00DA604A">
          <w:rPr>
            <w:rFonts w:ascii="宋体" w:eastAsia="宋体" w:hAnsi="宋体" w:cs="宋体" w:hint="eastAsia"/>
            <w:b/>
            <w:bCs/>
            <w:kern w:val="0"/>
            <w:szCs w:val="21"/>
          </w:rPr>
          <w:t>使用P</w:t>
        </w:r>
        <w:r w:rsidRPr="00DA604A">
          <w:rPr>
            <w:rFonts w:ascii="宋体" w:eastAsia="宋体" w:hAnsi="宋体" w:cs="宋体"/>
            <w:b/>
            <w:bCs/>
            <w:kern w:val="0"/>
            <w:szCs w:val="21"/>
          </w:rPr>
          <w:t>WM</w:t>
        </w:r>
        <w:r w:rsidRPr="00DA604A">
          <w:rPr>
            <w:rFonts w:ascii="宋体" w:eastAsia="宋体" w:hAnsi="宋体" w:cs="宋体" w:hint="eastAsia"/>
            <w:b/>
            <w:bCs/>
            <w:kern w:val="0"/>
            <w:szCs w:val="21"/>
          </w:rPr>
          <w:t>设备驱动程序</w:t>
        </w:r>
      </w:ins>
    </w:p>
    <w:p w14:paraId="4EEEEB7C" w14:textId="77777777" w:rsidR="000059A9" w:rsidRPr="006E4214" w:rsidRDefault="000059A9" w:rsidP="000059A9">
      <w:pPr>
        <w:widowControl/>
        <w:ind w:firstLineChars="200" w:firstLine="420"/>
        <w:jc w:val="left"/>
        <w:rPr>
          <w:ins w:id="33" w:author=" " w:date="2022-07-25T21:08:00Z"/>
          <w:rFonts w:ascii="宋体" w:eastAsia="宋体" w:hAnsi="宋体" w:cs="宋体"/>
          <w:kern w:val="0"/>
          <w:szCs w:val="21"/>
        </w:rPr>
      </w:pPr>
      <w:ins w:id="34" w:author=" " w:date="2022-07-25T21:08:00Z">
        <w:r w:rsidRPr="006E4214">
          <w:rPr>
            <w:rFonts w:ascii="宋体" w:eastAsia="宋体" w:hAnsi="宋体" w:cs="宋体" w:hint="eastAsia"/>
            <w:kern w:val="0"/>
            <w:szCs w:val="21"/>
          </w:rPr>
          <w:t>如图9</w:t>
        </w:r>
        <w:r w:rsidRPr="006E4214">
          <w:rPr>
            <w:rFonts w:ascii="宋体" w:eastAsia="宋体" w:hAnsi="宋体" w:cs="宋体"/>
            <w:kern w:val="0"/>
            <w:szCs w:val="21"/>
          </w:rPr>
          <w:t>-</w:t>
        </w:r>
        <w:r>
          <w:rPr>
            <w:rFonts w:ascii="宋体" w:eastAsia="宋体" w:hAnsi="宋体" w:cs="宋体"/>
            <w:kern w:val="0"/>
            <w:szCs w:val="21"/>
          </w:rPr>
          <w:t>4</w:t>
        </w:r>
        <w:r w:rsidRPr="006E4214">
          <w:rPr>
            <w:rFonts w:ascii="宋体" w:eastAsia="宋体" w:hAnsi="宋体" w:cs="宋体" w:hint="eastAsia"/>
            <w:kern w:val="0"/>
            <w:szCs w:val="21"/>
          </w:rPr>
          <w:t>，在组件中勾选“</w:t>
        </w:r>
        <w:r w:rsidRPr="00EB5344">
          <w:rPr>
            <w:rFonts w:ascii="宋体" w:eastAsia="宋体" w:hAnsi="宋体" w:cs="宋体" w:hint="eastAsia"/>
            <w:kern w:val="0"/>
            <w:szCs w:val="21"/>
          </w:rPr>
          <w:t>使用P</w:t>
        </w:r>
        <w:r w:rsidRPr="00EB5344">
          <w:rPr>
            <w:rFonts w:ascii="宋体" w:eastAsia="宋体" w:hAnsi="宋体" w:cs="宋体"/>
            <w:kern w:val="0"/>
            <w:szCs w:val="21"/>
          </w:rPr>
          <w:t>WM</w:t>
        </w:r>
        <w:r w:rsidRPr="00EB5344">
          <w:rPr>
            <w:rFonts w:ascii="宋体" w:eastAsia="宋体" w:hAnsi="宋体" w:cs="宋体" w:hint="eastAsia"/>
            <w:kern w:val="0"/>
            <w:szCs w:val="21"/>
          </w:rPr>
          <w:t>设备驱动程序</w:t>
        </w:r>
        <w:r w:rsidRPr="006E4214">
          <w:rPr>
            <w:rFonts w:ascii="宋体" w:eastAsia="宋体" w:hAnsi="宋体" w:cs="宋体" w:hint="eastAsia"/>
            <w:kern w:val="0"/>
            <w:szCs w:val="21"/>
          </w:rPr>
          <w:t>”。</w:t>
        </w:r>
      </w:ins>
    </w:p>
    <w:p w14:paraId="3ECCDE72" w14:textId="77777777" w:rsidR="000059A9" w:rsidRDefault="000059A9" w:rsidP="000059A9">
      <w:pPr>
        <w:widowControl/>
        <w:jc w:val="center"/>
        <w:rPr>
          <w:ins w:id="35" w:author=" " w:date="2022-07-25T21:08:00Z"/>
          <w:rFonts w:ascii="宋体" w:eastAsia="宋体" w:hAnsi="宋体" w:cs="宋体"/>
          <w:kern w:val="0"/>
          <w:szCs w:val="21"/>
        </w:rPr>
      </w:pPr>
      <w:ins w:id="36" w:author=" " w:date="2022-07-25T21:08:00Z">
        <w:r w:rsidRPr="00510C04">
          <w:rPr>
            <w:rFonts w:ascii="宋体" w:eastAsia="宋体" w:hAnsi="宋体" w:cs="宋体"/>
            <w:noProof/>
            <w:kern w:val="0"/>
            <w:szCs w:val="21"/>
          </w:rPr>
          <w:drawing>
            <wp:inline distT="0" distB="0" distL="0" distR="0" wp14:anchorId="7B18A691" wp14:editId="7BBB067A">
              <wp:extent cx="2118360" cy="2026286"/>
              <wp:effectExtent l="0" t="0" r="0" b="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47722" cy="20543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0BB7EFC" w14:textId="55D14102" w:rsidR="009720C9" w:rsidRDefault="000059A9" w:rsidP="009720C9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ins w:id="37" w:author=" " w:date="2022-07-25T21:08:00Z">
        <w:r w:rsidRPr="006E4214">
          <w:rPr>
            <w:rFonts w:ascii="宋体" w:eastAsia="宋体" w:hAnsi="宋体" w:cs="宋体" w:hint="eastAsia"/>
            <w:kern w:val="0"/>
            <w:sz w:val="18"/>
            <w:szCs w:val="18"/>
          </w:rPr>
          <w:t>图9</w:t>
        </w:r>
        <w:r w:rsidRPr="006E4214">
          <w:rPr>
            <w:rFonts w:ascii="宋体" w:eastAsia="宋体" w:hAnsi="宋体" w:cs="宋体"/>
            <w:kern w:val="0"/>
            <w:sz w:val="18"/>
            <w:szCs w:val="18"/>
          </w:rPr>
          <w:t>-</w:t>
        </w:r>
        <w:r>
          <w:rPr>
            <w:rFonts w:ascii="宋体" w:eastAsia="宋体" w:hAnsi="宋体" w:cs="宋体"/>
            <w:kern w:val="0"/>
            <w:sz w:val="18"/>
            <w:szCs w:val="18"/>
          </w:rPr>
          <w:t>4</w:t>
        </w:r>
        <w:r w:rsidRPr="006E4214">
          <w:rPr>
            <w:rFonts w:ascii="宋体" w:eastAsia="宋体" w:hAnsi="宋体" w:cs="宋体"/>
            <w:kern w:val="0"/>
            <w:sz w:val="18"/>
            <w:szCs w:val="18"/>
          </w:rPr>
          <w:t xml:space="preserve"> </w:t>
        </w:r>
        <w:r w:rsidRPr="006E4214">
          <w:rPr>
            <w:rFonts w:ascii="宋体" w:eastAsia="宋体" w:hAnsi="宋体" w:cs="宋体" w:hint="eastAsia"/>
            <w:kern w:val="0"/>
            <w:sz w:val="18"/>
            <w:szCs w:val="18"/>
          </w:rPr>
          <w:t>使用P</w:t>
        </w:r>
        <w:r w:rsidRPr="006E4214">
          <w:rPr>
            <w:rFonts w:ascii="宋体" w:eastAsia="宋体" w:hAnsi="宋体" w:cs="宋体"/>
            <w:kern w:val="0"/>
            <w:sz w:val="18"/>
            <w:szCs w:val="18"/>
          </w:rPr>
          <w:t>WM</w:t>
        </w:r>
        <w:r w:rsidRPr="006E4214">
          <w:rPr>
            <w:rFonts w:ascii="宋体" w:eastAsia="宋体" w:hAnsi="宋体" w:cs="宋体" w:hint="eastAsia"/>
            <w:kern w:val="0"/>
            <w:sz w:val="18"/>
            <w:szCs w:val="18"/>
          </w:rPr>
          <w:t>设备驱动程序</w:t>
        </w:r>
      </w:ins>
    </w:p>
    <w:p w14:paraId="02E563F0" w14:textId="77777777" w:rsidR="009720C9" w:rsidRPr="009720C9" w:rsidRDefault="009720C9" w:rsidP="009720C9">
      <w:pPr>
        <w:rPr>
          <w:b/>
          <w:bCs/>
        </w:rPr>
      </w:pPr>
      <w:r w:rsidRPr="009720C9">
        <w:rPr>
          <w:rFonts w:hint="eastAsia"/>
          <w:b/>
          <w:bCs/>
        </w:rPr>
        <w:t>4、代码编写</w:t>
      </w:r>
    </w:p>
    <w:p w14:paraId="33E66DF6" w14:textId="2C1C6CBD" w:rsidR="009720C9" w:rsidRDefault="009720C9" w:rsidP="009720C9">
      <w:r>
        <w:rPr>
          <w:rFonts w:hint="eastAsia"/>
        </w:rPr>
        <w:t>复制“</w:t>
      </w:r>
      <w:r w:rsidRPr="00697DFC">
        <w:rPr>
          <w:rFonts w:hint="eastAsia"/>
        </w:rPr>
        <w:t>操作指导</w:t>
      </w:r>
      <w:r w:rsidRPr="00697DFC">
        <w:t>\</w:t>
      </w:r>
      <w:r>
        <w:t>9</w:t>
      </w:r>
      <w:r w:rsidRPr="00697DFC">
        <w:t>-</w:t>
      </w:r>
      <w:r>
        <w:t>1</w:t>
      </w:r>
      <w:r>
        <w:rPr>
          <w:rFonts w:hint="eastAsia"/>
        </w:rPr>
        <w:t>”目录下的</w:t>
      </w:r>
      <w:r>
        <w:t>main.c</w:t>
      </w:r>
      <w:r>
        <w:rPr>
          <w:rFonts w:hint="eastAsia"/>
        </w:rPr>
        <w:t>文件到项目中的a</w:t>
      </w:r>
      <w:r>
        <w:t>pplications</w:t>
      </w:r>
      <w:r>
        <w:rPr>
          <w:rFonts w:hint="eastAsia"/>
        </w:rPr>
        <w:t>目录下，结果如下：</w:t>
      </w:r>
    </w:p>
    <w:p w14:paraId="0F006F70" w14:textId="6053F02B" w:rsidR="009720C9" w:rsidRPr="005264F6" w:rsidRDefault="003832AF" w:rsidP="003832A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832A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ACB012" wp14:editId="2E46771A">
            <wp:extent cx="1279071" cy="16155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810" cy="16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E722" w14:textId="0657D6F1" w:rsidR="009720C9" w:rsidRPr="004B177A" w:rsidRDefault="009720C9" w:rsidP="009720C9">
      <w:pPr>
        <w:rPr>
          <w:b/>
          <w:bCs/>
        </w:rPr>
      </w:pPr>
      <w:r w:rsidRPr="004B177A">
        <w:rPr>
          <w:rFonts w:hint="eastAsia"/>
          <w:b/>
          <w:bCs/>
        </w:rPr>
        <w:t>5、编译下载</w:t>
      </w:r>
    </w:p>
    <w:p w14:paraId="4518DC24" w14:textId="72DD953E" w:rsidR="009720C9" w:rsidRDefault="009720C9" w:rsidP="009720C9">
      <w:r>
        <w:rPr>
          <w:rFonts w:hint="eastAsia"/>
        </w:rPr>
        <w:t>1）、编译，点击下图构建按钮进行编译</w:t>
      </w:r>
    </w:p>
    <w:p w14:paraId="65C23448" w14:textId="77777777" w:rsidR="009720C9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9E6BFF" wp14:editId="4CA1BCF9">
            <wp:extent cx="5274310" cy="768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9AE0" w14:textId="39B3667B" w:rsidR="009720C9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2）、编译完成后，如下所示：</w:t>
      </w:r>
    </w:p>
    <w:p w14:paraId="09AE72B9" w14:textId="77777777" w:rsidR="009720C9" w:rsidRPr="00CF2878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87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3DB8428" wp14:editId="4769DB5B">
            <wp:extent cx="5274310" cy="18827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D38A" w14:textId="77777777" w:rsidR="009720C9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870EAD" w14:textId="326F595F" w:rsidR="009720C9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3）、下载，点击如下图中的下载按钮进行程序下载</w:t>
      </w:r>
    </w:p>
    <w:p w14:paraId="5A4AEFDE" w14:textId="77777777" w:rsidR="009720C9" w:rsidRPr="00FC768F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111065" wp14:editId="00AEC079">
            <wp:extent cx="5274310" cy="755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0FC81" w14:textId="77777777" w:rsidR="009720C9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下载完成结果如下：</w:t>
      </w:r>
    </w:p>
    <w:p w14:paraId="5D43A712" w14:textId="77777777" w:rsidR="009720C9" w:rsidRPr="00CF2878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8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1A83E6" wp14:editId="5342F342">
            <wp:extent cx="5274310" cy="11474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3EF3" w14:textId="77777777" w:rsidR="009720C9" w:rsidRPr="00FC768F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14A8DA" w14:textId="1E2A9A7F" w:rsidR="009720C9" w:rsidRDefault="004B177A" w:rsidP="009720C9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6</w:t>
      </w:r>
      <w:r w:rsidR="009720C9">
        <w:rPr>
          <w:rFonts w:ascii="宋体" w:eastAsia="宋体" w:hAnsi="宋体" w:hint="eastAsia"/>
          <w:b/>
          <w:bCs/>
        </w:rPr>
        <w:t>、程序测试</w:t>
      </w:r>
    </w:p>
    <w:p w14:paraId="7BCCA6E4" w14:textId="77777777" w:rsidR="00A7324D" w:rsidRDefault="00A7324D" w:rsidP="00A7324D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（1）在终端输入命令以下命令，观察小车车轮转动情况。</w:t>
      </w:r>
    </w:p>
    <w:p w14:paraId="752B713C" w14:textId="77777777" w:rsidR="00A7324D" w:rsidRPr="003B4AE4" w:rsidRDefault="00A7324D" w:rsidP="00A7324D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3B4AE4">
        <w:rPr>
          <w:rFonts w:ascii="Courier New" w:eastAsia="宋体" w:hAnsi="Courier New" w:cs="Courier New"/>
          <w:kern w:val="0"/>
          <w:sz w:val="18"/>
          <w:szCs w:val="18"/>
        </w:rPr>
        <w:t xml:space="preserve">pwm_set pwm4 3 1000000 </w:t>
      </w:r>
      <w:r>
        <w:rPr>
          <w:rFonts w:ascii="Courier New" w:eastAsia="宋体" w:hAnsi="Courier New" w:cs="Courier New"/>
          <w:kern w:val="0"/>
          <w:sz w:val="18"/>
          <w:szCs w:val="18"/>
        </w:rPr>
        <w:t>0</w:t>
      </w:r>
    </w:p>
    <w:p w14:paraId="1EA4071B" w14:textId="77777777" w:rsidR="00A7324D" w:rsidRPr="00AC2B92" w:rsidRDefault="00A7324D" w:rsidP="00A7324D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AC2B92">
        <w:rPr>
          <w:rFonts w:ascii="Courier New" w:eastAsia="宋体" w:hAnsi="Courier New" w:cs="Courier New" w:hint="eastAsia"/>
          <w:kern w:val="0"/>
          <w:sz w:val="18"/>
          <w:szCs w:val="18"/>
        </w:rPr>
        <w:t>pwm</w:t>
      </w:r>
      <w:r w:rsidRPr="00AC2B92">
        <w:rPr>
          <w:rFonts w:ascii="Courier New" w:eastAsia="宋体" w:hAnsi="Courier New" w:cs="Courier New"/>
          <w:kern w:val="0"/>
          <w:sz w:val="18"/>
          <w:szCs w:val="18"/>
        </w:rPr>
        <w:t>_enable pwm4 3</w:t>
      </w:r>
    </w:p>
    <w:p w14:paraId="15B1577A" w14:textId="77777777" w:rsidR="00A7324D" w:rsidRDefault="00A7324D" w:rsidP="00A7324D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（2）在终端输入命令以下命令，观察小车车轮转动情况。</w:t>
      </w:r>
    </w:p>
    <w:p w14:paraId="4F758D6E" w14:textId="77777777" w:rsidR="00A7324D" w:rsidRPr="00AC2B92" w:rsidRDefault="00A7324D" w:rsidP="00A7324D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AC2B92">
        <w:rPr>
          <w:rFonts w:ascii="Courier New" w:eastAsia="宋体" w:hAnsi="Courier New" w:cs="Courier New"/>
          <w:kern w:val="0"/>
          <w:sz w:val="18"/>
          <w:szCs w:val="18"/>
        </w:rPr>
        <w:t xml:space="preserve">pwm_set pwm4 3 </w:t>
      </w:r>
      <w:r w:rsidRPr="003B4AE4">
        <w:rPr>
          <w:rFonts w:ascii="Courier New" w:eastAsia="宋体" w:hAnsi="Courier New" w:cs="Courier New"/>
          <w:kern w:val="0"/>
          <w:sz w:val="18"/>
          <w:szCs w:val="18"/>
        </w:rPr>
        <w:t>1000000 100000</w:t>
      </w:r>
    </w:p>
    <w:p w14:paraId="6BBF91F2" w14:textId="77777777" w:rsidR="00A7324D" w:rsidRDefault="00A7324D" w:rsidP="00A7324D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）在终端输入命令以下命令，观察小车车轮转动情况。</w:t>
      </w:r>
    </w:p>
    <w:p w14:paraId="2F4EDAB7" w14:textId="77777777" w:rsidR="00A7324D" w:rsidRPr="00AC2B92" w:rsidRDefault="00A7324D" w:rsidP="00A7324D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AC2B92">
        <w:rPr>
          <w:rFonts w:ascii="Courier New" w:eastAsia="宋体" w:hAnsi="Courier New" w:cs="Courier New"/>
          <w:kern w:val="0"/>
          <w:sz w:val="18"/>
          <w:szCs w:val="18"/>
        </w:rPr>
        <w:t xml:space="preserve">pwm_set pwm4 3 </w:t>
      </w:r>
      <w:r w:rsidRPr="003B4AE4">
        <w:rPr>
          <w:rFonts w:ascii="Courier New" w:eastAsia="宋体" w:hAnsi="Courier New" w:cs="Courier New"/>
          <w:kern w:val="0"/>
          <w:sz w:val="18"/>
          <w:szCs w:val="18"/>
        </w:rPr>
        <w:t xml:space="preserve">1000000 </w:t>
      </w:r>
      <w:r>
        <w:rPr>
          <w:rFonts w:ascii="Courier New" w:eastAsia="宋体" w:hAnsi="Courier New" w:cs="Courier New"/>
          <w:kern w:val="0"/>
          <w:sz w:val="18"/>
          <w:szCs w:val="18"/>
        </w:rPr>
        <w:t>5</w:t>
      </w:r>
      <w:r w:rsidRPr="003B4AE4">
        <w:rPr>
          <w:rFonts w:ascii="Courier New" w:eastAsia="宋体" w:hAnsi="Courier New" w:cs="Courier New"/>
          <w:kern w:val="0"/>
          <w:sz w:val="18"/>
          <w:szCs w:val="18"/>
        </w:rPr>
        <w:t>00000</w:t>
      </w:r>
    </w:p>
    <w:p w14:paraId="7F29643C" w14:textId="77777777" w:rsidR="00A7324D" w:rsidRDefault="00A7324D" w:rsidP="00A7324D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4</w:t>
      </w:r>
      <w:r>
        <w:rPr>
          <w:rFonts w:ascii="宋体" w:eastAsia="宋体" w:hAnsi="宋体" w:cs="宋体" w:hint="eastAsia"/>
          <w:kern w:val="0"/>
          <w:szCs w:val="21"/>
        </w:rPr>
        <w:t>）在终端输入命令以下命令，观察小车车轮转动情况。</w:t>
      </w:r>
    </w:p>
    <w:p w14:paraId="71F7561E" w14:textId="77777777" w:rsidR="00A7324D" w:rsidRPr="00AC2B92" w:rsidRDefault="00A7324D" w:rsidP="00A7324D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AC2B92">
        <w:rPr>
          <w:rFonts w:ascii="Courier New" w:eastAsia="宋体" w:hAnsi="Courier New" w:cs="Courier New" w:hint="eastAsia"/>
          <w:kern w:val="0"/>
          <w:sz w:val="18"/>
          <w:szCs w:val="18"/>
        </w:rPr>
        <w:t>pwm</w:t>
      </w:r>
      <w:r w:rsidRPr="00AC2B92">
        <w:rPr>
          <w:rFonts w:ascii="Courier New" w:eastAsia="宋体" w:hAnsi="Courier New" w:cs="Courier New"/>
          <w:kern w:val="0"/>
          <w:sz w:val="18"/>
          <w:szCs w:val="18"/>
        </w:rPr>
        <w:t>_</w:t>
      </w:r>
      <w:r>
        <w:rPr>
          <w:rFonts w:ascii="Courier New" w:eastAsia="宋体" w:hAnsi="Courier New" w:cs="Courier New"/>
          <w:kern w:val="0"/>
          <w:sz w:val="18"/>
          <w:szCs w:val="18"/>
        </w:rPr>
        <w:t>dis</w:t>
      </w:r>
      <w:r w:rsidRPr="00AC2B92">
        <w:rPr>
          <w:rFonts w:ascii="Courier New" w:eastAsia="宋体" w:hAnsi="Courier New" w:cs="Courier New"/>
          <w:kern w:val="0"/>
          <w:sz w:val="18"/>
          <w:szCs w:val="18"/>
        </w:rPr>
        <w:t>able pwm4 3</w:t>
      </w:r>
    </w:p>
    <w:p w14:paraId="38AFB4B6" w14:textId="77777777" w:rsidR="00A7324D" w:rsidRPr="003D6DBB" w:rsidRDefault="00A7324D" w:rsidP="00A7324D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观察结论，随着pwm信号脉宽的增大，车轮转动速度增大，关闭p</w:t>
      </w:r>
      <w:r>
        <w:rPr>
          <w:rFonts w:ascii="宋体" w:eastAsia="宋体" w:hAnsi="宋体" w:cs="宋体"/>
          <w:kern w:val="0"/>
          <w:szCs w:val="21"/>
        </w:rPr>
        <w:t>wm</w:t>
      </w:r>
      <w:r>
        <w:rPr>
          <w:rFonts w:ascii="宋体" w:eastAsia="宋体" w:hAnsi="宋体" w:cs="宋体" w:hint="eastAsia"/>
          <w:kern w:val="0"/>
          <w:szCs w:val="21"/>
        </w:rPr>
        <w:t>输出信号，车轮停止转动。</w:t>
      </w:r>
    </w:p>
    <w:p w14:paraId="57B7DF4A" w14:textId="3D30909C" w:rsidR="009720C9" w:rsidRDefault="009720C9" w:rsidP="009720C9">
      <w:pPr>
        <w:widowControl/>
        <w:rPr>
          <w:rFonts w:ascii="宋体" w:eastAsia="宋体" w:hAnsi="宋体" w:cs="宋体"/>
          <w:kern w:val="0"/>
          <w:szCs w:val="21"/>
        </w:rPr>
      </w:pPr>
    </w:p>
    <w:p w14:paraId="21F6F97E" w14:textId="4FE32F1D" w:rsidR="00A64C8B" w:rsidRPr="006068E4" w:rsidRDefault="00A64C8B" w:rsidP="00A64C8B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6068E4">
        <w:rPr>
          <w:rFonts w:ascii="宋体" w:eastAsia="宋体" w:hAnsi="宋体" w:cs="宋体" w:hint="eastAsia"/>
          <w:b/>
          <w:bCs/>
          <w:kern w:val="0"/>
          <w:szCs w:val="21"/>
        </w:rPr>
        <w:t>任务</w:t>
      </w:r>
      <w:r>
        <w:rPr>
          <w:rFonts w:ascii="宋体" w:eastAsia="宋体" w:hAnsi="宋体" w:cs="宋体"/>
          <w:b/>
          <w:bCs/>
          <w:kern w:val="0"/>
          <w:szCs w:val="21"/>
        </w:rPr>
        <w:t>9-</w:t>
      </w:r>
      <w:r w:rsidRPr="006068E4">
        <w:rPr>
          <w:rFonts w:ascii="宋体" w:eastAsia="宋体" w:hAnsi="宋体" w:cs="宋体"/>
          <w:b/>
          <w:bCs/>
          <w:kern w:val="0"/>
          <w:szCs w:val="21"/>
        </w:rPr>
        <w:t xml:space="preserve">2 </w:t>
      </w:r>
      <w:r w:rsidRPr="006068E4">
        <w:rPr>
          <w:rFonts w:ascii="宋体" w:eastAsia="宋体" w:hAnsi="宋体" w:cs="宋体" w:hint="eastAsia"/>
          <w:b/>
          <w:bCs/>
          <w:kern w:val="0"/>
          <w:szCs w:val="21"/>
        </w:rPr>
        <w:t>小车前进和后退</w:t>
      </w:r>
    </w:p>
    <w:p w14:paraId="73A90BB3" w14:textId="77777777" w:rsidR="004B177A" w:rsidRDefault="004B177A" w:rsidP="004B177A">
      <w:pPr>
        <w:widowControl/>
        <w:ind w:firstLineChars="200" w:firstLine="422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任务描述：</w:t>
      </w:r>
      <w:r w:rsidRPr="002D2F67">
        <w:rPr>
          <w:rFonts w:ascii="宋体" w:eastAsia="宋体" w:hAnsi="宋体" w:cs="宋体" w:hint="eastAsia"/>
          <w:kern w:val="0"/>
          <w:szCs w:val="21"/>
        </w:rPr>
        <w:t>本任务在任务</w:t>
      </w:r>
      <w:r>
        <w:rPr>
          <w:rFonts w:ascii="宋体" w:eastAsia="宋体" w:hAnsi="宋体" w:cs="宋体" w:hint="eastAsia"/>
          <w:kern w:val="0"/>
          <w:szCs w:val="21"/>
        </w:rPr>
        <w:t>9-</w:t>
      </w:r>
      <w:r w:rsidRPr="002D2F67">
        <w:rPr>
          <w:rFonts w:ascii="宋体" w:eastAsia="宋体" w:hAnsi="宋体" w:cs="宋体"/>
          <w:kern w:val="0"/>
          <w:szCs w:val="21"/>
        </w:rPr>
        <w:t>1</w:t>
      </w:r>
      <w:r w:rsidRPr="002D2F67">
        <w:rPr>
          <w:rFonts w:ascii="宋体" w:eastAsia="宋体" w:hAnsi="宋体" w:cs="宋体" w:hint="eastAsia"/>
          <w:kern w:val="0"/>
          <w:szCs w:val="21"/>
        </w:rPr>
        <w:t>的基础上，编写代码实现小车的前进和后退功能，</w:t>
      </w:r>
      <w:r>
        <w:rPr>
          <w:rFonts w:ascii="宋体" w:eastAsia="宋体" w:hAnsi="宋体" w:cs="宋体" w:hint="eastAsia"/>
          <w:kern w:val="0"/>
          <w:szCs w:val="21"/>
        </w:rPr>
        <w:t>需要完成的功能是：</w:t>
      </w:r>
      <w:r w:rsidRPr="002D2F67">
        <w:rPr>
          <w:rFonts w:ascii="宋体" w:eastAsia="宋体" w:hAnsi="宋体" w:cs="宋体" w:hint="eastAsia"/>
          <w:kern w:val="0"/>
          <w:szCs w:val="21"/>
        </w:rPr>
        <w:t>先前进1</w:t>
      </w:r>
      <w:r w:rsidRPr="002D2F67">
        <w:rPr>
          <w:rFonts w:ascii="宋体" w:eastAsia="宋体" w:hAnsi="宋体" w:cs="宋体"/>
          <w:kern w:val="0"/>
          <w:szCs w:val="21"/>
        </w:rPr>
        <w:t>0</w:t>
      </w:r>
      <w:r w:rsidRPr="002D2F67">
        <w:rPr>
          <w:rFonts w:ascii="宋体" w:eastAsia="宋体" w:hAnsi="宋体" w:cs="宋体" w:hint="eastAsia"/>
          <w:kern w:val="0"/>
          <w:szCs w:val="21"/>
        </w:rPr>
        <w:t>秒，然后停5秒，再后退1</w:t>
      </w:r>
      <w:r w:rsidRPr="002D2F67">
        <w:rPr>
          <w:rFonts w:ascii="宋体" w:eastAsia="宋体" w:hAnsi="宋体" w:cs="宋体"/>
          <w:kern w:val="0"/>
          <w:szCs w:val="21"/>
        </w:rPr>
        <w:t>0</w:t>
      </w:r>
      <w:r w:rsidRPr="002D2F67">
        <w:rPr>
          <w:rFonts w:ascii="宋体" w:eastAsia="宋体" w:hAnsi="宋体" w:cs="宋体" w:hint="eastAsia"/>
          <w:kern w:val="0"/>
          <w:szCs w:val="21"/>
        </w:rPr>
        <w:t>秒，最后停止。</w:t>
      </w:r>
    </w:p>
    <w:p w14:paraId="4869F3FF" w14:textId="77777777" w:rsidR="004B177A" w:rsidRDefault="004B177A" w:rsidP="004B177A">
      <w:pPr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1、</w:t>
      </w:r>
      <w:r w:rsidRPr="00510C04">
        <w:rPr>
          <w:rFonts w:ascii="宋体" w:eastAsia="宋体" w:hAnsi="宋体" w:cs="宋体" w:hint="eastAsia"/>
          <w:b/>
          <w:bCs/>
          <w:kern w:val="0"/>
          <w:szCs w:val="21"/>
        </w:rPr>
        <w:t>硬件设计</w:t>
      </w:r>
    </w:p>
    <w:p w14:paraId="23C24CFD" w14:textId="77777777" w:rsidR="004B177A" w:rsidRDefault="004B177A" w:rsidP="004B177A">
      <w:pPr>
        <w:jc w:val="center"/>
        <w:rPr>
          <w:ins w:id="38" w:author=" " w:date="2022-07-25T21:07:00Z"/>
        </w:rPr>
      </w:pPr>
      <w:ins w:id="39" w:author=" " w:date="2022-05-08T19:52:00Z">
        <w:r w:rsidRPr="00D427AA">
          <w:rPr>
            <w:rFonts w:ascii="宋体" w:eastAsia="宋体" w:hAnsi="宋体" w:cs="宋体"/>
            <w:noProof/>
            <w:kern w:val="0"/>
            <w:sz w:val="24"/>
            <w:szCs w:val="24"/>
          </w:rPr>
          <w:lastRenderedPageBreak/>
          <w:drawing>
            <wp:inline distT="0" distB="0" distL="0" distR="0" wp14:anchorId="2EE125E0" wp14:editId="0E76D0D4">
              <wp:extent cx="2243137" cy="988576"/>
              <wp:effectExtent l="0" t="0" r="0" b="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907" cy="10078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0104718" w14:textId="60D06CC1" w:rsidR="004B177A" w:rsidRDefault="004B177A" w:rsidP="004B177A">
      <w:pPr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2、</w:t>
      </w:r>
      <w:ins w:id="40" w:author=" " w:date="2022-07-25T21:07:00Z">
        <w:r>
          <w:rPr>
            <w:rFonts w:ascii="宋体" w:eastAsia="宋体" w:hAnsi="宋体" w:cs="宋体" w:hint="eastAsia"/>
            <w:b/>
            <w:bCs/>
            <w:kern w:val="0"/>
            <w:szCs w:val="21"/>
          </w:rPr>
          <w:t>工程建立</w:t>
        </w:r>
      </w:ins>
    </w:p>
    <w:p w14:paraId="36E91BE1" w14:textId="2F57EB4C" w:rsidR="004B177A" w:rsidRDefault="004B177A" w:rsidP="004B177A">
      <w:pPr>
        <w:rPr>
          <w:ins w:id="41" w:author=" " w:date="2022-07-25T21:07:00Z"/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使用任务9</w:t>
      </w:r>
      <w:r>
        <w:rPr>
          <w:rFonts w:ascii="宋体" w:eastAsia="宋体" w:hAnsi="宋体" w:cs="宋体"/>
          <w:b/>
          <w:bCs/>
          <w:kern w:val="0"/>
          <w:szCs w:val="21"/>
        </w:rPr>
        <w:t>-1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所建立的工程</w:t>
      </w:r>
    </w:p>
    <w:p w14:paraId="706416DE" w14:textId="1C1407FE" w:rsidR="004B177A" w:rsidRPr="009720C9" w:rsidRDefault="004B177A" w:rsidP="004B177A">
      <w:pPr>
        <w:rPr>
          <w:b/>
          <w:bCs/>
        </w:rPr>
      </w:pPr>
      <w:r>
        <w:rPr>
          <w:b/>
          <w:bCs/>
        </w:rPr>
        <w:t>3</w:t>
      </w:r>
      <w:r w:rsidRPr="009720C9">
        <w:rPr>
          <w:rFonts w:hint="eastAsia"/>
          <w:b/>
          <w:bCs/>
        </w:rPr>
        <w:t>、代码编写</w:t>
      </w:r>
    </w:p>
    <w:p w14:paraId="4ACE3FDA" w14:textId="5F835424" w:rsidR="004B177A" w:rsidRDefault="004B177A" w:rsidP="004B177A">
      <w:r>
        <w:rPr>
          <w:rFonts w:hint="eastAsia"/>
        </w:rPr>
        <w:t>复制“</w:t>
      </w:r>
      <w:r w:rsidRPr="00697DFC">
        <w:rPr>
          <w:rFonts w:hint="eastAsia"/>
        </w:rPr>
        <w:t>操作指导</w:t>
      </w:r>
      <w:r w:rsidRPr="00697DFC">
        <w:t>\</w:t>
      </w:r>
      <w:r>
        <w:t>9</w:t>
      </w:r>
      <w:r w:rsidRPr="00697DFC">
        <w:t>-</w:t>
      </w:r>
      <w:r>
        <w:t>2</w:t>
      </w:r>
      <w:r>
        <w:rPr>
          <w:rFonts w:hint="eastAsia"/>
        </w:rPr>
        <w:t>”目录下的</w:t>
      </w:r>
      <w:r>
        <w:t>main.c</w:t>
      </w:r>
      <w:r>
        <w:rPr>
          <w:rFonts w:hint="eastAsia"/>
        </w:rPr>
        <w:t>、</w:t>
      </w:r>
      <w:r w:rsidRPr="004B177A">
        <w:t>motor.c</w:t>
      </w:r>
      <w:r>
        <w:rPr>
          <w:rFonts w:hint="eastAsia"/>
        </w:rPr>
        <w:t>、</w:t>
      </w:r>
      <w:r w:rsidRPr="004B177A">
        <w:t>motor.</w:t>
      </w:r>
      <w:r>
        <w:t>h</w:t>
      </w:r>
      <w:r>
        <w:rPr>
          <w:rFonts w:hint="eastAsia"/>
        </w:rPr>
        <w:t>文件到项目中的a</w:t>
      </w:r>
      <w:r>
        <w:t>pplications</w:t>
      </w:r>
      <w:r>
        <w:rPr>
          <w:rFonts w:hint="eastAsia"/>
        </w:rPr>
        <w:t>目录下，结果如下：</w:t>
      </w:r>
    </w:p>
    <w:p w14:paraId="5B52A2A4" w14:textId="482ADE55" w:rsidR="00AF496F" w:rsidRPr="00AF496F" w:rsidRDefault="00AF496F" w:rsidP="00AF496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F49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83B8BA" wp14:editId="5591DE59">
            <wp:extent cx="1855284" cy="20138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544" cy="202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A5048" w14:textId="77777777" w:rsidR="004B177A" w:rsidRPr="005264F6" w:rsidRDefault="004B177A" w:rsidP="00AF496F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2C76BBA4" w14:textId="17452153" w:rsidR="004B177A" w:rsidRPr="004B177A" w:rsidRDefault="004B177A" w:rsidP="004B177A">
      <w:pPr>
        <w:rPr>
          <w:b/>
          <w:bCs/>
        </w:rPr>
      </w:pPr>
      <w:r w:rsidRPr="004B177A">
        <w:rPr>
          <w:b/>
          <w:bCs/>
        </w:rPr>
        <w:t>4</w:t>
      </w:r>
      <w:r w:rsidRPr="004B177A">
        <w:rPr>
          <w:rFonts w:hint="eastAsia"/>
          <w:b/>
          <w:bCs/>
        </w:rPr>
        <w:t>、编译下载</w:t>
      </w:r>
    </w:p>
    <w:p w14:paraId="6209421E" w14:textId="77777777" w:rsidR="004B177A" w:rsidRDefault="004B177A" w:rsidP="004B177A">
      <w:r>
        <w:rPr>
          <w:rFonts w:hint="eastAsia"/>
        </w:rPr>
        <w:t>1）、编译，点击下图构建按钮进行编译</w:t>
      </w:r>
    </w:p>
    <w:p w14:paraId="183A53F0" w14:textId="77777777" w:rsidR="004B177A" w:rsidRDefault="004B177A" w:rsidP="004B1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49E9DF" wp14:editId="469DFBE9">
            <wp:extent cx="5274310" cy="768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2EC44" w14:textId="77777777" w:rsidR="004B177A" w:rsidRDefault="004B177A" w:rsidP="004B1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2）、编译完成后，如下所示：</w:t>
      </w:r>
    </w:p>
    <w:p w14:paraId="3B1EAA85" w14:textId="77777777" w:rsidR="004B177A" w:rsidRPr="00CF2878" w:rsidRDefault="004B177A" w:rsidP="004B1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8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D5E2B3" wp14:editId="6966CAAF">
            <wp:extent cx="5274310" cy="18827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848A" w14:textId="77777777" w:rsidR="004B177A" w:rsidRDefault="004B177A" w:rsidP="004B1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695BE7" w14:textId="77777777" w:rsidR="004B177A" w:rsidRDefault="004B177A" w:rsidP="004B1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3）、下载，点击如下图中的下载按钮进行程序下载</w:t>
      </w:r>
    </w:p>
    <w:p w14:paraId="5FF7887B" w14:textId="77777777" w:rsidR="004B177A" w:rsidRPr="00FC768F" w:rsidRDefault="004B177A" w:rsidP="004B1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77A9DBA" wp14:editId="2601AF9B">
            <wp:extent cx="5274310" cy="7550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AF2D" w14:textId="77777777" w:rsidR="004B177A" w:rsidRDefault="004B177A" w:rsidP="004B1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下载完成结果如下：</w:t>
      </w:r>
    </w:p>
    <w:p w14:paraId="2ABC18AE" w14:textId="77777777" w:rsidR="004B177A" w:rsidRPr="00CF2878" w:rsidRDefault="004B177A" w:rsidP="004B1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8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BA8847" wp14:editId="740AE3C2">
            <wp:extent cx="5274310" cy="11474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A20E" w14:textId="77777777" w:rsidR="004B177A" w:rsidRPr="00FC768F" w:rsidRDefault="004B177A" w:rsidP="004B1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54BA92" w14:textId="77777777" w:rsidR="004B177A" w:rsidRDefault="004B177A" w:rsidP="004B177A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5、程序测试</w:t>
      </w:r>
    </w:p>
    <w:p w14:paraId="3F3B4993" w14:textId="77777777" w:rsidR="004B177A" w:rsidRDefault="004B177A" w:rsidP="004B177A">
      <w:pPr>
        <w:widowControl/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启动系统，观察小车是否按设计要求行驶。</w:t>
      </w:r>
    </w:p>
    <w:p w14:paraId="0B28832C" w14:textId="77777777" w:rsidR="003105E8" w:rsidRPr="004B177A" w:rsidRDefault="003105E8" w:rsidP="009720C9">
      <w:pPr>
        <w:widowControl/>
        <w:rPr>
          <w:rFonts w:ascii="宋体" w:eastAsia="宋体" w:hAnsi="宋体" w:cs="宋体"/>
          <w:kern w:val="0"/>
          <w:szCs w:val="21"/>
        </w:rPr>
      </w:pPr>
    </w:p>
    <w:sectPr w:rsidR="003105E8" w:rsidRPr="004B1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94B7C" w14:textId="77777777" w:rsidR="006F0FB9" w:rsidRDefault="006F0FB9" w:rsidP="000059A9">
      <w:r>
        <w:separator/>
      </w:r>
    </w:p>
  </w:endnote>
  <w:endnote w:type="continuationSeparator" w:id="0">
    <w:p w14:paraId="20175B1C" w14:textId="77777777" w:rsidR="006F0FB9" w:rsidRDefault="006F0FB9" w:rsidP="00005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C7A64" w14:textId="77777777" w:rsidR="006F0FB9" w:rsidRDefault="006F0FB9" w:rsidP="000059A9">
      <w:r>
        <w:separator/>
      </w:r>
    </w:p>
  </w:footnote>
  <w:footnote w:type="continuationSeparator" w:id="0">
    <w:p w14:paraId="2CDCAD4A" w14:textId="77777777" w:rsidR="006F0FB9" w:rsidRDefault="006F0FB9" w:rsidP="000059A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 ">
    <w15:presenceInfo w15:providerId="Windows Live" w15:userId="716347fcc19cde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E89"/>
    <w:rsid w:val="000059A9"/>
    <w:rsid w:val="00026E9B"/>
    <w:rsid w:val="00043CAE"/>
    <w:rsid w:val="00051E89"/>
    <w:rsid w:val="00054A70"/>
    <w:rsid w:val="000A1BBE"/>
    <w:rsid w:val="000B1A85"/>
    <w:rsid w:val="000C393D"/>
    <w:rsid w:val="000E2E4E"/>
    <w:rsid w:val="0010298F"/>
    <w:rsid w:val="001F7B87"/>
    <w:rsid w:val="00245D95"/>
    <w:rsid w:val="002463E0"/>
    <w:rsid w:val="002467B5"/>
    <w:rsid w:val="002C0F9A"/>
    <w:rsid w:val="002F7300"/>
    <w:rsid w:val="003105E8"/>
    <w:rsid w:val="003148D5"/>
    <w:rsid w:val="0033399B"/>
    <w:rsid w:val="00351369"/>
    <w:rsid w:val="00355545"/>
    <w:rsid w:val="00364B49"/>
    <w:rsid w:val="003832AF"/>
    <w:rsid w:val="0038731D"/>
    <w:rsid w:val="00406605"/>
    <w:rsid w:val="00411CFF"/>
    <w:rsid w:val="0045274D"/>
    <w:rsid w:val="0049137C"/>
    <w:rsid w:val="0049387F"/>
    <w:rsid w:val="004A17E9"/>
    <w:rsid w:val="004B177A"/>
    <w:rsid w:val="004D3DF4"/>
    <w:rsid w:val="005057E3"/>
    <w:rsid w:val="0058769D"/>
    <w:rsid w:val="005B4778"/>
    <w:rsid w:val="005C1C18"/>
    <w:rsid w:val="005C5B51"/>
    <w:rsid w:val="005E712F"/>
    <w:rsid w:val="00605639"/>
    <w:rsid w:val="00611743"/>
    <w:rsid w:val="00652773"/>
    <w:rsid w:val="00656B43"/>
    <w:rsid w:val="00685BD1"/>
    <w:rsid w:val="006A0A75"/>
    <w:rsid w:val="006A495E"/>
    <w:rsid w:val="006C4623"/>
    <w:rsid w:val="006F0FB9"/>
    <w:rsid w:val="00732246"/>
    <w:rsid w:val="007328FE"/>
    <w:rsid w:val="00741247"/>
    <w:rsid w:val="00741BFC"/>
    <w:rsid w:val="0076230A"/>
    <w:rsid w:val="0076359C"/>
    <w:rsid w:val="0079689A"/>
    <w:rsid w:val="007C736C"/>
    <w:rsid w:val="00813DB4"/>
    <w:rsid w:val="00823A82"/>
    <w:rsid w:val="00871C6C"/>
    <w:rsid w:val="00893015"/>
    <w:rsid w:val="008C6BC9"/>
    <w:rsid w:val="008D3ADD"/>
    <w:rsid w:val="008E0605"/>
    <w:rsid w:val="008F48AF"/>
    <w:rsid w:val="00901956"/>
    <w:rsid w:val="009304EB"/>
    <w:rsid w:val="00970FAA"/>
    <w:rsid w:val="009720C9"/>
    <w:rsid w:val="00977F8D"/>
    <w:rsid w:val="009D6E6F"/>
    <w:rsid w:val="009E4A99"/>
    <w:rsid w:val="009F32A3"/>
    <w:rsid w:val="009F5C0F"/>
    <w:rsid w:val="00A64C8B"/>
    <w:rsid w:val="00A7324D"/>
    <w:rsid w:val="00A733F3"/>
    <w:rsid w:val="00A87EF8"/>
    <w:rsid w:val="00AD169B"/>
    <w:rsid w:val="00AF496F"/>
    <w:rsid w:val="00B1065B"/>
    <w:rsid w:val="00B279F2"/>
    <w:rsid w:val="00B5381D"/>
    <w:rsid w:val="00B567DD"/>
    <w:rsid w:val="00B648B9"/>
    <w:rsid w:val="00B811C6"/>
    <w:rsid w:val="00BA60CA"/>
    <w:rsid w:val="00BC5A45"/>
    <w:rsid w:val="00BD4F5E"/>
    <w:rsid w:val="00BE2E89"/>
    <w:rsid w:val="00BE6028"/>
    <w:rsid w:val="00C14F63"/>
    <w:rsid w:val="00C3761F"/>
    <w:rsid w:val="00C4243B"/>
    <w:rsid w:val="00C45549"/>
    <w:rsid w:val="00C45BA2"/>
    <w:rsid w:val="00C47311"/>
    <w:rsid w:val="00C51E7F"/>
    <w:rsid w:val="00C754E2"/>
    <w:rsid w:val="00CA174C"/>
    <w:rsid w:val="00CA4A6C"/>
    <w:rsid w:val="00CB71EB"/>
    <w:rsid w:val="00CD63C1"/>
    <w:rsid w:val="00D12D03"/>
    <w:rsid w:val="00D347E0"/>
    <w:rsid w:val="00D454CC"/>
    <w:rsid w:val="00D4694D"/>
    <w:rsid w:val="00D63907"/>
    <w:rsid w:val="00D64FBE"/>
    <w:rsid w:val="00DB383E"/>
    <w:rsid w:val="00DC6F69"/>
    <w:rsid w:val="00E24D39"/>
    <w:rsid w:val="00E30263"/>
    <w:rsid w:val="00E34BB1"/>
    <w:rsid w:val="00E36C31"/>
    <w:rsid w:val="00EB23DA"/>
    <w:rsid w:val="00EF274A"/>
    <w:rsid w:val="00FB13B3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710D6"/>
  <w15:chartTrackingRefBased/>
  <w15:docId w15:val="{EAE23C26-1E11-43C6-A971-5B3535DC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9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9A9"/>
    <w:rPr>
      <w:sz w:val="18"/>
      <w:szCs w:val="18"/>
    </w:rPr>
  </w:style>
  <w:style w:type="paragraph" w:styleId="a7">
    <w:name w:val="Revision"/>
    <w:hidden/>
    <w:uiPriority w:val="99"/>
    <w:semiHidden/>
    <w:rsid w:val="0000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2022-07-25T13:06:00Z</dcterms:created>
  <dcterms:modified xsi:type="dcterms:W3CDTF">2022-11-26T18:13:00Z</dcterms:modified>
</cp:coreProperties>
</file>